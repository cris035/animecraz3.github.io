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2AA" w:rsidRPr="005E42AA" w:rsidRDefault="005E42AA" w:rsidP="005E42AA">
      <w:pPr>
        <w:shd w:val="clear" w:color="auto" w:fill="FFFFFF"/>
        <w:spacing w:after="360" w:line="240" w:lineRule="auto"/>
        <w:outlineLvl w:val="2"/>
        <w:rPr>
          <w:rFonts w:ascii="Arial" w:eastAsia="Times New Roman" w:hAnsi="Arial" w:cs="Arial"/>
          <w:color w:val="222222"/>
          <w:sz w:val="48"/>
          <w:szCs w:val="48"/>
        </w:rPr>
      </w:pPr>
      <w:r w:rsidRPr="005E42AA">
        <w:rPr>
          <w:rFonts w:ascii="Arial" w:eastAsia="Times New Roman" w:hAnsi="Arial" w:cs="Arial"/>
          <w:color w:val="222222"/>
          <w:sz w:val="48"/>
          <w:szCs w:val="48"/>
        </w:rPr>
        <w:t>1. KissAnime.to</w:t>
      </w:r>
    </w:p>
    <w:p w:rsidR="005E42AA" w:rsidRPr="005E42AA" w:rsidRDefault="005E42AA" w:rsidP="005E42AA">
      <w:pPr>
        <w:shd w:val="clear" w:color="auto" w:fill="FFFFFF"/>
        <w:spacing w:after="390" w:line="240" w:lineRule="auto"/>
        <w:rPr>
          <w:rFonts w:ascii="Arial" w:eastAsia="Times New Roman" w:hAnsi="Arial" w:cs="Arial"/>
          <w:color w:val="282424"/>
          <w:sz w:val="24"/>
          <w:szCs w:val="24"/>
        </w:rPr>
      </w:pPr>
      <w:proofErr w:type="spellStart"/>
      <w:r w:rsidRPr="005E42AA">
        <w:rPr>
          <w:rFonts w:ascii="Arial" w:eastAsia="Times New Roman" w:hAnsi="Arial" w:cs="Arial"/>
          <w:color w:val="282424"/>
          <w:sz w:val="24"/>
          <w:szCs w:val="24"/>
        </w:rPr>
        <w:t>Kissanime</w:t>
      </w:r>
      <w:proofErr w:type="spellEnd"/>
      <w:r w:rsidRPr="005E42AA">
        <w:rPr>
          <w:rFonts w:ascii="Arial" w:eastAsia="Times New Roman" w:hAnsi="Arial" w:cs="Arial"/>
          <w:color w:val="282424"/>
          <w:sz w:val="24"/>
          <w:szCs w:val="24"/>
        </w:rPr>
        <w:t xml:space="preserve"> is the king of top anime streaming sites. This site has made available a wide variety of anime to its fans. </w:t>
      </w:r>
      <w:proofErr w:type="spellStart"/>
      <w:r w:rsidRPr="005E42AA">
        <w:rPr>
          <w:rFonts w:ascii="Arial" w:eastAsia="Times New Roman" w:hAnsi="Arial" w:cs="Arial"/>
          <w:color w:val="282424"/>
          <w:sz w:val="24"/>
          <w:szCs w:val="24"/>
        </w:rPr>
        <w:t>Kissanime</w:t>
      </w:r>
      <w:proofErr w:type="spellEnd"/>
      <w:r w:rsidRPr="005E42AA">
        <w:rPr>
          <w:rFonts w:ascii="Arial" w:eastAsia="Times New Roman" w:hAnsi="Arial" w:cs="Arial"/>
          <w:color w:val="282424"/>
          <w:sz w:val="24"/>
          <w:szCs w:val="24"/>
        </w:rPr>
        <w:t xml:space="preserve"> has the highest number of fans and rates high in popularity among anime buffs. The site is </w:t>
      </w:r>
      <w:proofErr w:type="spellStart"/>
      <w:r w:rsidRPr="005E42AA">
        <w:rPr>
          <w:rFonts w:ascii="Arial" w:eastAsia="Times New Roman" w:hAnsi="Arial" w:cs="Arial"/>
          <w:color w:val="282424"/>
          <w:sz w:val="24"/>
          <w:szCs w:val="24"/>
        </w:rPr>
        <w:t>optimised</w:t>
      </w:r>
      <w:proofErr w:type="spellEnd"/>
      <w:r w:rsidRPr="005E42AA">
        <w:rPr>
          <w:rFonts w:ascii="Arial" w:eastAsia="Times New Roman" w:hAnsi="Arial" w:cs="Arial"/>
          <w:color w:val="282424"/>
          <w:sz w:val="24"/>
          <w:szCs w:val="24"/>
        </w:rPr>
        <w:t xml:space="preserve"> to consume low-bandwidth and loads fully in almost 10 seconds. The site uploads anime series in a consistent manner in every possible quality similar to that of YouTube from 240p to 1080p </w:t>
      </w:r>
      <w:proofErr w:type="spellStart"/>
      <w:r w:rsidRPr="005E42AA">
        <w:rPr>
          <w:rFonts w:ascii="Arial" w:eastAsia="Times New Roman" w:hAnsi="Arial" w:cs="Arial"/>
          <w:color w:val="282424"/>
          <w:sz w:val="24"/>
          <w:szCs w:val="24"/>
        </w:rPr>
        <w:t>optimised</w:t>
      </w:r>
      <w:proofErr w:type="spellEnd"/>
      <w:r w:rsidRPr="005E42AA">
        <w:rPr>
          <w:rFonts w:ascii="Arial" w:eastAsia="Times New Roman" w:hAnsi="Arial" w:cs="Arial"/>
          <w:color w:val="282424"/>
          <w:sz w:val="24"/>
          <w:szCs w:val="24"/>
        </w:rPr>
        <w:t xml:space="preserve"> for a wide variety of devices.</w:t>
      </w:r>
    </w:p>
    <w:p w:rsidR="005E42AA" w:rsidRPr="005E42AA" w:rsidRDefault="005E42AA" w:rsidP="005E42AA">
      <w:pPr>
        <w:shd w:val="clear" w:color="auto" w:fill="FFFFFF"/>
        <w:spacing w:after="390" w:line="240" w:lineRule="auto"/>
        <w:rPr>
          <w:ins w:id="0" w:author="Unknown"/>
          <w:rFonts w:ascii="Arial" w:eastAsia="Times New Roman" w:hAnsi="Arial" w:cs="Arial"/>
          <w:color w:val="282424"/>
          <w:sz w:val="24"/>
          <w:szCs w:val="24"/>
        </w:rPr>
      </w:pPr>
      <w:ins w:id="1" w:author="Unknown">
        <w:r w:rsidRPr="005E42AA">
          <w:rPr>
            <w:rFonts w:ascii="Arial" w:eastAsia="Times New Roman" w:hAnsi="Arial" w:cs="Arial"/>
            <w:color w:val="282424"/>
            <w:sz w:val="24"/>
            <w:szCs w:val="24"/>
          </w:rPr>
          <w:t>The site, however, runs using JavaScript, which is missing in mini browsers. </w:t>
        </w:r>
        <w:r w:rsidRPr="005E42AA">
          <w:rPr>
            <w:rFonts w:ascii="Arial" w:eastAsia="Times New Roman" w:hAnsi="Arial" w:cs="Arial"/>
            <w:b/>
            <w:bCs/>
            <w:color w:val="282424"/>
            <w:sz w:val="24"/>
            <w:szCs w:val="24"/>
          </w:rPr>
          <w:t xml:space="preserve">Without registration, you will be able to </w:t>
        </w:r>
        <w:proofErr w:type="gramStart"/>
        <w:r w:rsidRPr="005E42AA">
          <w:rPr>
            <w:rFonts w:ascii="Arial" w:eastAsia="Times New Roman" w:hAnsi="Arial" w:cs="Arial"/>
            <w:b/>
            <w:bCs/>
            <w:color w:val="282424"/>
            <w:sz w:val="24"/>
            <w:szCs w:val="24"/>
          </w:rPr>
          <w:t>stream  and</w:t>
        </w:r>
        <w:proofErr w:type="gramEnd"/>
        <w:r w:rsidRPr="005E42AA">
          <w:rPr>
            <w:rFonts w:ascii="Arial" w:eastAsia="Times New Roman" w:hAnsi="Arial" w:cs="Arial"/>
            <w:b/>
            <w:bCs/>
            <w:color w:val="282424"/>
            <w:sz w:val="24"/>
            <w:szCs w:val="24"/>
          </w:rPr>
          <w:t xml:space="preserve"> watch your </w:t>
        </w:r>
        <w:proofErr w:type="spellStart"/>
        <w:r w:rsidRPr="005E42AA">
          <w:rPr>
            <w:rFonts w:ascii="Arial" w:eastAsia="Times New Roman" w:hAnsi="Arial" w:cs="Arial"/>
            <w:b/>
            <w:bCs/>
            <w:color w:val="282424"/>
            <w:sz w:val="24"/>
            <w:szCs w:val="24"/>
          </w:rPr>
          <w:t>favourite</w:t>
        </w:r>
        <w:proofErr w:type="spellEnd"/>
        <w:r w:rsidRPr="005E42AA">
          <w:rPr>
            <w:rFonts w:ascii="Arial" w:eastAsia="Times New Roman" w:hAnsi="Arial" w:cs="Arial"/>
            <w:b/>
            <w:bCs/>
            <w:color w:val="282424"/>
            <w:sz w:val="24"/>
            <w:szCs w:val="24"/>
          </w:rPr>
          <w:t xml:space="preserve"> episode</w:t>
        </w:r>
        <w:r w:rsidRPr="005E42AA">
          <w:rPr>
            <w:rFonts w:ascii="Arial" w:eastAsia="Times New Roman" w:hAnsi="Arial" w:cs="Arial"/>
            <w:color w:val="282424"/>
            <w:sz w:val="24"/>
            <w:szCs w:val="24"/>
          </w:rPr>
          <w:t> but will not be able to download the episodes and participate in community discussion.</w:t>
        </w:r>
      </w:ins>
    </w:p>
    <w:p w:rsidR="005E42AA" w:rsidRPr="005E42AA" w:rsidRDefault="005E42AA" w:rsidP="005E42AA">
      <w:pPr>
        <w:numPr>
          <w:ilvl w:val="0"/>
          <w:numId w:val="1"/>
        </w:numPr>
        <w:shd w:val="clear" w:color="auto" w:fill="FFFFFF"/>
        <w:spacing w:before="100" w:beforeAutospacing="1" w:after="100" w:afterAutospacing="1" w:line="240" w:lineRule="auto"/>
        <w:ind w:left="600"/>
        <w:rPr>
          <w:ins w:id="2" w:author="Unknown"/>
          <w:rFonts w:ascii="Arial" w:eastAsia="Times New Roman" w:hAnsi="Arial" w:cs="Arial"/>
          <w:color w:val="282424"/>
          <w:sz w:val="24"/>
          <w:szCs w:val="24"/>
        </w:rPr>
      </w:pPr>
      <w:ins w:id="3" w:author="Unknown">
        <w:r w:rsidRPr="005E42AA">
          <w:rPr>
            <w:rFonts w:ascii="Arial" w:eastAsia="Times New Roman" w:hAnsi="Arial" w:cs="Arial"/>
            <w:b/>
            <w:bCs/>
            <w:color w:val="282424"/>
            <w:sz w:val="24"/>
            <w:szCs w:val="24"/>
          </w:rPr>
          <w:t>Read : </w:t>
        </w:r>
        <w:r w:rsidRPr="005E42AA">
          <w:rPr>
            <w:rFonts w:ascii="Arial" w:eastAsia="Times New Roman" w:hAnsi="Arial" w:cs="Arial"/>
            <w:b/>
            <w:bCs/>
            <w:color w:val="3366FF"/>
            <w:sz w:val="24"/>
            <w:szCs w:val="24"/>
          </w:rPr>
          <w:fldChar w:fldCharType="begin"/>
        </w:r>
        <w:r w:rsidRPr="005E42AA">
          <w:rPr>
            <w:rFonts w:ascii="Arial" w:eastAsia="Times New Roman" w:hAnsi="Arial" w:cs="Arial"/>
            <w:b/>
            <w:bCs/>
            <w:color w:val="3366FF"/>
            <w:sz w:val="24"/>
            <w:szCs w:val="24"/>
          </w:rPr>
          <w:instrText xml:space="preserve"> HYPERLINK "https://www.infogeekers.com/best-free-online-movie-streaming-sites/" </w:instrText>
        </w:r>
        <w:r w:rsidRPr="005E42AA">
          <w:rPr>
            <w:rFonts w:ascii="Arial" w:eastAsia="Times New Roman" w:hAnsi="Arial" w:cs="Arial"/>
            <w:b/>
            <w:bCs/>
            <w:color w:val="3366FF"/>
            <w:sz w:val="24"/>
            <w:szCs w:val="24"/>
          </w:rPr>
          <w:fldChar w:fldCharType="separate"/>
        </w:r>
        <w:r w:rsidRPr="005E42AA">
          <w:rPr>
            <w:rFonts w:ascii="Arial" w:eastAsia="Times New Roman" w:hAnsi="Arial" w:cs="Arial"/>
            <w:b/>
            <w:bCs/>
            <w:color w:val="3366FF"/>
            <w:sz w:val="24"/>
            <w:szCs w:val="24"/>
            <w:u w:val="single"/>
          </w:rPr>
          <w:t>Websites To Watch Movies Online</w:t>
        </w:r>
        <w:r w:rsidRPr="005E42AA">
          <w:rPr>
            <w:rFonts w:ascii="Arial" w:eastAsia="Times New Roman" w:hAnsi="Arial" w:cs="Arial"/>
            <w:b/>
            <w:bCs/>
            <w:color w:val="3366FF"/>
            <w:sz w:val="24"/>
            <w:szCs w:val="24"/>
          </w:rPr>
          <w:fldChar w:fldCharType="end"/>
        </w:r>
      </w:ins>
    </w:p>
    <w:p w:rsidR="005E42AA" w:rsidRPr="005E42AA" w:rsidRDefault="005E42AA" w:rsidP="005E42AA">
      <w:pPr>
        <w:shd w:val="clear" w:color="auto" w:fill="FFFFFF"/>
        <w:spacing w:after="360" w:line="240" w:lineRule="auto"/>
        <w:outlineLvl w:val="2"/>
        <w:rPr>
          <w:ins w:id="4" w:author="Unknown"/>
          <w:rFonts w:ascii="Arial" w:eastAsia="Times New Roman" w:hAnsi="Arial" w:cs="Arial"/>
          <w:color w:val="222222"/>
          <w:sz w:val="48"/>
          <w:szCs w:val="48"/>
        </w:rPr>
      </w:pPr>
      <w:ins w:id="5" w:author="Unknown">
        <w:r w:rsidRPr="005E42AA">
          <w:rPr>
            <w:rFonts w:ascii="Arial" w:eastAsia="Times New Roman" w:hAnsi="Arial" w:cs="Arial"/>
            <w:color w:val="222222"/>
            <w:sz w:val="48"/>
            <w:szCs w:val="48"/>
          </w:rPr>
          <w:t>2. 9Anime.to</w:t>
        </w:r>
      </w:ins>
    </w:p>
    <w:p w:rsidR="005E42AA" w:rsidRPr="005E42AA" w:rsidRDefault="005E42AA" w:rsidP="005E42AA">
      <w:pPr>
        <w:shd w:val="clear" w:color="auto" w:fill="FFFFFF"/>
        <w:spacing w:after="390" w:line="240" w:lineRule="auto"/>
        <w:rPr>
          <w:ins w:id="6" w:author="Unknown"/>
          <w:rFonts w:ascii="Arial" w:eastAsia="Times New Roman" w:hAnsi="Arial" w:cs="Arial"/>
          <w:color w:val="282424"/>
          <w:sz w:val="24"/>
          <w:szCs w:val="24"/>
        </w:rPr>
      </w:pPr>
      <w:r>
        <w:rPr>
          <w:rFonts w:ascii="Arial" w:eastAsia="Times New Roman" w:hAnsi="Arial" w:cs="Arial"/>
          <w:noProof/>
          <w:color w:val="282424"/>
          <w:sz w:val="24"/>
          <w:szCs w:val="24"/>
        </w:rPr>
        <w:drawing>
          <wp:inline distT="0" distB="0" distL="0" distR="0">
            <wp:extent cx="4762500" cy="2447925"/>
            <wp:effectExtent l="0" t="0" r="0" b="9525"/>
            <wp:docPr id="5" name="Picture 5" descr="https://i0.wp.com/www.infogeekers.com/wp-content/uploads/2016/07/Screenshot_94.jpg?resize=500%2C25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infogeekers.com/wp-content/uploads/2016/07/Screenshot_94.jpg?resize=500%2C257&amp;ssl=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447925"/>
                    </a:xfrm>
                    <a:prstGeom prst="rect">
                      <a:avLst/>
                    </a:prstGeom>
                    <a:noFill/>
                    <a:ln>
                      <a:noFill/>
                    </a:ln>
                  </pic:spPr>
                </pic:pic>
              </a:graphicData>
            </a:graphic>
          </wp:inline>
        </w:drawing>
      </w:r>
    </w:p>
    <w:p w:rsidR="005E42AA" w:rsidRPr="005E42AA" w:rsidRDefault="005E42AA" w:rsidP="005E42AA">
      <w:pPr>
        <w:shd w:val="clear" w:color="auto" w:fill="FFFFFF"/>
        <w:spacing w:after="390" w:line="240" w:lineRule="auto"/>
        <w:rPr>
          <w:ins w:id="7" w:author="Unknown"/>
          <w:rFonts w:ascii="Arial" w:eastAsia="Times New Roman" w:hAnsi="Arial" w:cs="Arial"/>
          <w:color w:val="282424"/>
          <w:sz w:val="24"/>
          <w:szCs w:val="24"/>
        </w:rPr>
      </w:pPr>
      <w:ins w:id="8" w:author="Unknown">
        <w:r w:rsidRPr="005E42AA">
          <w:rPr>
            <w:rFonts w:ascii="Arial" w:eastAsia="Times New Roman" w:hAnsi="Arial" w:cs="Arial"/>
            <w:color w:val="282424"/>
            <w:sz w:val="24"/>
            <w:szCs w:val="24"/>
          </w:rPr>
          <w:t xml:space="preserve">For those who </w:t>
        </w:r>
        <w:proofErr w:type="gramStart"/>
        <w:r w:rsidRPr="005E42AA">
          <w:rPr>
            <w:rFonts w:ascii="Arial" w:eastAsia="Times New Roman" w:hAnsi="Arial" w:cs="Arial"/>
            <w:color w:val="282424"/>
            <w:sz w:val="24"/>
            <w:szCs w:val="24"/>
          </w:rPr>
          <w:t>loves</w:t>
        </w:r>
        <w:proofErr w:type="gramEnd"/>
        <w:r w:rsidRPr="005E42AA">
          <w:rPr>
            <w:rFonts w:ascii="Arial" w:eastAsia="Times New Roman" w:hAnsi="Arial" w:cs="Arial"/>
            <w:color w:val="282424"/>
            <w:sz w:val="24"/>
            <w:szCs w:val="24"/>
          </w:rPr>
          <w:t xml:space="preserve"> to watch dubbed anime or stream anime in English, 9anime is an amazing anime streaming site. </w:t>
        </w:r>
        <w:proofErr w:type="gramStart"/>
        <w:r w:rsidRPr="005E42AA">
          <w:rPr>
            <w:rFonts w:ascii="Arial" w:eastAsia="Times New Roman" w:hAnsi="Arial" w:cs="Arial"/>
            <w:color w:val="282424"/>
            <w:sz w:val="24"/>
            <w:szCs w:val="24"/>
          </w:rPr>
          <w:t>High-quality anime site to watch HD anime online for free.</w:t>
        </w:r>
        <w:proofErr w:type="gramEnd"/>
        <w:r w:rsidRPr="005E42AA">
          <w:rPr>
            <w:rFonts w:ascii="Arial" w:eastAsia="Times New Roman" w:hAnsi="Arial" w:cs="Arial"/>
            <w:color w:val="282424"/>
            <w:sz w:val="24"/>
            <w:szCs w:val="24"/>
          </w:rPr>
          <w:t xml:space="preserve"> Anime is a Japanese art so it’s a good choice to go for dubbed anime or subbed </w:t>
        </w:r>
        <w:proofErr w:type="gramStart"/>
        <w:r w:rsidRPr="005E42AA">
          <w:rPr>
            <w:rFonts w:ascii="Arial" w:eastAsia="Times New Roman" w:hAnsi="Arial" w:cs="Arial"/>
            <w:color w:val="282424"/>
            <w:sz w:val="24"/>
            <w:szCs w:val="24"/>
          </w:rPr>
          <w:t>version  in</w:t>
        </w:r>
        <w:proofErr w:type="gramEnd"/>
        <w:r w:rsidRPr="005E42AA">
          <w:rPr>
            <w:rFonts w:ascii="Arial" w:eastAsia="Times New Roman" w:hAnsi="Arial" w:cs="Arial"/>
            <w:color w:val="282424"/>
            <w:sz w:val="24"/>
            <w:szCs w:val="24"/>
          </w:rPr>
          <w:t xml:space="preserve"> order to enjoy this amazing art. 9anime is an amazing platform for that.</w:t>
        </w:r>
      </w:ins>
    </w:p>
    <w:p w:rsidR="005E42AA" w:rsidRPr="005E42AA" w:rsidRDefault="005E42AA" w:rsidP="005E42AA">
      <w:pPr>
        <w:shd w:val="clear" w:color="auto" w:fill="FFFFFF"/>
        <w:spacing w:after="390" w:line="240" w:lineRule="auto"/>
        <w:rPr>
          <w:ins w:id="9" w:author="Unknown"/>
          <w:rFonts w:ascii="Arial" w:eastAsia="Times New Roman" w:hAnsi="Arial" w:cs="Arial"/>
          <w:color w:val="282424"/>
          <w:sz w:val="24"/>
          <w:szCs w:val="24"/>
        </w:rPr>
      </w:pPr>
      <w:ins w:id="10" w:author="Unknown">
        <w:r w:rsidRPr="005E42AA">
          <w:rPr>
            <w:rFonts w:ascii="Arial" w:eastAsia="Times New Roman" w:hAnsi="Arial" w:cs="Arial"/>
            <w:color w:val="282424"/>
            <w:sz w:val="24"/>
            <w:szCs w:val="24"/>
          </w:rPr>
          <w:t xml:space="preserve">If I get to choose between </w:t>
        </w:r>
        <w:proofErr w:type="spellStart"/>
        <w:r w:rsidRPr="005E42AA">
          <w:rPr>
            <w:rFonts w:ascii="Arial" w:eastAsia="Times New Roman" w:hAnsi="Arial" w:cs="Arial"/>
            <w:color w:val="282424"/>
            <w:sz w:val="24"/>
            <w:szCs w:val="24"/>
          </w:rPr>
          <w:t>kissanime</w:t>
        </w:r>
        <w:proofErr w:type="spellEnd"/>
        <w:r w:rsidRPr="005E42AA">
          <w:rPr>
            <w:rFonts w:ascii="Arial" w:eastAsia="Times New Roman" w:hAnsi="Arial" w:cs="Arial"/>
            <w:color w:val="282424"/>
            <w:sz w:val="24"/>
            <w:szCs w:val="24"/>
          </w:rPr>
          <w:t xml:space="preserve"> </w:t>
        </w:r>
        <w:proofErr w:type="gramStart"/>
        <w:r w:rsidRPr="005E42AA">
          <w:rPr>
            <w:rFonts w:ascii="Arial" w:eastAsia="Times New Roman" w:hAnsi="Arial" w:cs="Arial"/>
            <w:color w:val="282424"/>
            <w:sz w:val="24"/>
            <w:szCs w:val="24"/>
          </w:rPr>
          <w:t>or</w:t>
        </w:r>
        <w:proofErr w:type="gramEnd"/>
        <w:r w:rsidRPr="005E42AA">
          <w:rPr>
            <w:rFonts w:ascii="Arial" w:eastAsia="Times New Roman" w:hAnsi="Arial" w:cs="Arial"/>
            <w:color w:val="282424"/>
            <w:sz w:val="24"/>
            <w:szCs w:val="24"/>
          </w:rPr>
          <w:t xml:space="preserve"> 9anime, I’ll prefer 9anime.to. </w:t>
        </w:r>
        <w:proofErr w:type="gramStart"/>
        <w:r w:rsidRPr="005E42AA">
          <w:rPr>
            <w:rFonts w:ascii="Arial" w:eastAsia="Times New Roman" w:hAnsi="Arial" w:cs="Arial"/>
            <w:color w:val="282424"/>
            <w:sz w:val="24"/>
            <w:szCs w:val="24"/>
          </w:rPr>
          <w:t>A way better </w:t>
        </w:r>
        <w:r w:rsidRPr="005E42AA">
          <w:rPr>
            <w:rFonts w:ascii="Arial" w:eastAsia="Times New Roman" w:hAnsi="Arial" w:cs="Arial"/>
            <w:b/>
            <w:bCs/>
            <w:color w:val="282424"/>
            <w:sz w:val="24"/>
            <w:szCs w:val="24"/>
          </w:rPr>
          <w:t xml:space="preserve">anime site than </w:t>
        </w:r>
        <w:proofErr w:type="spellStart"/>
        <w:r w:rsidRPr="005E42AA">
          <w:rPr>
            <w:rFonts w:ascii="Arial" w:eastAsia="Times New Roman" w:hAnsi="Arial" w:cs="Arial"/>
            <w:b/>
            <w:bCs/>
            <w:color w:val="282424"/>
            <w:sz w:val="24"/>
            <w:szCs w:val="24"/>
          </w:rPr>
          <w:t>kissanime</w:t>
        </w:r>
        <w:proofErr w:type="spellEnd"/>
        <w:r w:rsidRPr="005E42AA">
          <w:rPr>
            <w:rFonts w:ascii="Arial" w:eastAsia="Times New Roman" w:hAnsi="Arial" w:cs="Arial"/>
            <w:b/>
            <w:bCs/>
            <w:color w:val="282424"/>
            <w:sz w:val="24"/>
            <w:szCs w:val="24"/>
          </w:rPr>
          <w:t xml:space="preserve"> due to its simple and alluring content</w:t>
        </w:r>
        <w:r w:rsidRPr="005E42AA">
          <w:rPr>
            <w:rFonts w:ascii="Arial" w:eastAsia="Times New Roman" w:hAnsi="Arial" w:cs="Arial"/>
            <w:color w:val="282424"/>
            <w:sz w:val="24"/>
            <w:szCs w:val="24"/>
          </w:rPr>
          <w:t>.</w:t>
        </w:r>
        <w:proofErr w:type="gramEnd"/>
      </w:ins>
    </w:p>
    <w:p w:rsidR="005E42AA" w:rsidRPr="005E42AA" w:rsidRDefault="005E42AA" w:rsidP="005E42AA">
      <w:pPr>
        <w:shd w:val="clear" w:color="auto" w:fill="FFFFFF"/>
        <w:spacing w:after="360" w:line="240" w:lineRule="auto"/>
        <w:outlineLvl w:val="2"/>
        <w:rPr>
          <w:ins w:id="11" w:author="Unknown"/>
          <w:rFonts w:ascii="Arial" w:eastAsia="Times New Roman" w:hAnsi="Arial" w:cs="Arial"/>
          <w:color w:val="222222"/>
          <w:sz w:val="48"/>
          <w:szCs w:val="48"/>
        </w:rPr>
      </w:pPr>
      <w:ins w:id="12" w:author="Unknown">
        <w:r w:rsidRPr="005E42AA">
          <w:rPr>
            <w:rFonts w:ascii="Arial" w:eastAsia="Times New Roman" w:hAnsi="Arial" w:cs="Arial"/>
            <w:color w:val="222222"/>
            <w:sz w:val="48"/>
            <w:szCs w:val="48"/>
          </w:rPr>
          <w:t>3. Chia-anime.tv</w:t>
        </w:r>
      </w:ins>
    </w:p>
    <w:p w:rsidR="005E42AA" w:rsidRPr="005E42AA" w:rsidRDefault="005E42AA" w:rsidP="005E42AA">
      <w:pPr>
        <w:shd w:val="clear" w:color="auto" w:fill="FFFFFF"/>
        <w:spacing w:after="390" w:line="240" w:lineRule="auto"/>
        <w:rPr>
          <w:ins w:id="13" w:author="Unknown"/>
          <w:rFonts w:ascii="Arial" w:eastAsia="Times New Roman" w:hAnsi="Arial" w:cs="Arial"/>
          <w:color w:val="282424"/>
          <w:sz w:val="24"/>
          <w:szCs w:val="24"/>
        </w:rPr>
      </w:pPr>
      <w:r>
        <w:rPr>
          <w:rFonts w:ascii="Arial" w:eastAsia="Times New Roman" w:hAnsi="Arial" w:cs="Arial"/>
          <w:noProof/>
          <w:color w:val="282424"/>
          <w:sz w:val="24"/>
          <w:szCs w:val="24"/>
        </w:rPr>
        <w:lastRenderedPageBreak/>
        <w:drawing>
          <wp:inline distT="0" distB="0" distL="0" distR="0">
            <wp:extent cx="4286250" cy="2419350"/>
            <wp:effectExtent l="0" t="0" r="0" b="0"/>
            <wp:docPr id="4" name="Picture 4" descr="Chia-an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a-an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2419350"/>
                    </a:xfrm>
                    <a:prstGeom prst="rect">
                      <a:avLst/>
                    </a:prstGeom>
                    <a:noFill/>
                    <a:ln>
                      <a:noFill/>
                    </a:ln>
                  </pic:spPr>
                </pic:pic>
              </a:graphicData>
            </a:graphic>
          </wp:inline>
        </w:drawing>
      </w:r>
    </w:p>
    <w:p w:rsidR="005E42AA" w:rsidRPr="005E42AA" w:rsidRDefault="005E42AA" w:rsidP="005E42AA">
      <w:pPr>
        <w:shd w:val="clear" w:color="auto" w:fill="FFFFFF"/>
        <w:spacing w:after="390" w:line="240" w:lineRule="auto"/>
        <w:rPr>
          <w:ins w:id="14" w:author="Unknown"/>
          <w:rFonts w:ascii="Arial" w:eastAsia="Times New Roman" w:hAnsi="Arial" w:cs="Arial"/>
          <w:color w:val="282424"/>
          <w:sz w:val="24"/>
          <w:szCs w:val="24"/>
        </w:rPr>
      </w:pPr>
      <w:ins w:id="15" w:author="Unknown">
        <w:r w:rsidRPr="005E42AA">
          <w:rPr>
            <w:rFonts w:ascii="Arial" w:eastAsia="Times New Roman" w:hAnsi="Arial" w:cs="Arial"/>
            <w:b/>
            <w:bCs/>
            <w:color w:val="282424"/>
            <w:sz w:val="24"/>
            <w:szCs w:val="24"/>
          </w:rPr>
          <w:t xml:space="preserve">Chia-anime is another free anime site like </w:t>
        </w:r>
        <w:proofErr w:type="spellStart"/>
        <w:r w:rsidRPr="005E42AA">
          <w:rPr>
            <w:rFonts w:ascii="Arial" w:eastAsia="Times New Roman" w:hAnsi="Arial" w:cs="Arial"/>
            <w:b/>
            <w:bCs/>
            <w:color w:val="282424"/>
            <w:sz w:val="24"/>
            <w:szCs w:val="24"/>
          </w:rPr>
          <w:t>Kissanime</w:t>
        </w:r>
        <w:proofErr w:type="spellEnd"/>
        <w:r w:rsidRPr="005E42AA">
          <w:rPr>
            <w:rFonts w:ascii="Arial" w:eastAsia="Times New Roman" w:hAnsi="Arial" w:cs="Arial"/>
            <w:color w:val="282424"/>
            <w:sz w:val="24"/>
            <w:szCs w:val="24"/>
          </w:rPr>
          <w:t> that will do wonders for you. The site will let you access all of the popular anime series from all time and the latest ones for free. The site is must visit because of the dedication the site shows; innovation is always the top need in today’s world.</w:t>
        </w:r>
      </w:ins>
    </w:p>
    <w:p w:rsidR="005E42AA" w:rsidRPr="005E42AA" w:rsidRDefault="005E42AA" w:rsidP="005E42AA">
      <w:pPr>
        <w:shd w:val="clear" w:color="auto" w:fill="FFFFFF"/>
        <w:spacing w:after="390" w:line="240" w:lineRule="auto"/>
        <w:rPr>
          <w:ins w:id="16" w:author="Unknown"/>
          <w:rFonts w:ascii="Arial" w:eastAsia="Times New Roman" w:hAnsi="Arial" w:cs="Arial"/>
          <w:color w:val="282424"/>
          <w:sz w:val="24"/>
          <w:szCs w:val="24"/>
        </w:rPr>
      </w:pPr>
      <w:ins w:id="17" w:author="Unknown">
        <w:r w:rsidRPr="005E42AA">
          <w:rPr>
            <w:rFonts w:ascii="Arial" w:eastAsia="Times New Roman" w:hAnsi="Arial" w:cs="Arial"/>
            <w:color w:val="282424"/>
            <w:sz w:val="24"/>
            <w:szCs w:val="24"/>
          </w:rPr>
          <w:t>Update frequency of series is very high. The site updates the episodes of the anime 10 times faster than any other site.</w:t>
        </w:r>
        <w:r w:rsidRPr="005E42AA">
          <w:rPr>
            <w:rFonts w:ascii="Arial" w:eastAsia="Times New Roman" w:hAnsi="Arial" w:cs="Arial"/>
            <w:b/>
            <w:bCs/>
            <w:color w:val="282424"/>
            <w:sz w:val="24"/>
            <w:szCs w:val="24"/>
          </w:rPr>
          <w:t> The site offers English subbed anime in high quality and can be streamed and easily downloaded with a single click</w:t>
        </w:r>
        <w:r w:rsidRPr="005E42AA">
          <w:rPr>
            <w:rFonts w:ascii="Arial" w:eastAsia="Times New Roman" w:hAnsi="Arial" w:cs="Arial"/>
            <w:color w:val="282424"/>
            <w:sz w:val="24"/>
            <w:szCs w:val="24"/>
          </w:rPr>
          <w:t>.</w:t>
        </w:r>
      </w:ins>
    </w:p>
    <w:p w:rsidR="005E42AA" w:rsidRPr="005E42AA" w:rsidRDefault="005E42AA" w:rsidP="005E42AA">
      <w:pPr>
        <w:shd w:val="clear" w:color="auto" w:fill="FFFFFF"/>
        <w:spacing w:after="390" w:line="240" w:lineRule="auto"/>
        <w:rPr>
          <w:ins w:id="18" w:author="Unknown"/>
          <w:rFonts w:ascii="Arial" w:eastAsia="Times New Roman" w:hAnsi="Arial" w:cs="Arial"/>
          <w:color w:val="999999"/>
          <w:sz w:val="24"/>
          <w:szCs w:val="24"/>
        </w:rPr>
      </w:pPr>
      <w:proofErr w:type="gramStart"/>
      <w:ins w:id="19" w:author="Unknown">
        <w:r w:rsidRPr="005E42AA">
          <w:rPr>
            <w:rFonts w:ascii="Arial" w:eastAsia="Times New Roman" w:hAnsi="Arial" w:cs="Arial"/>
            <w:b/>
            <w:bCs/>
            <w:color w:val="999999"/>
            <w:sz w:val="24"/>
            <w:szCs w:val="24"/>
          </w:rPr>
          <w:t>Note :</w:t>
        </w:r>
        <w:proofErr w:type="gramEnd"/>
        <w:r w:rsidRPr="005E42AA">
          <w:rPr>
            <w:rFonts w:ascii="Arial" w:eastAsia="Times New Roman" w:hAnsi="Arial" w:cs="Arial"/>
            <w:b/>
            <w:bCs/>
            <w:color w:val="999999"/>
            <w:sz w:val="24"/>
            <w:szCs w:val="24"/>
          </w:rPr>
          <w:t> </w:t>
        </w:r>
        <w:proofErr w:type="spellStart"/>
        <w:r w:rsidRPr="005E42AA">
          <w:rPr>
            <w:rFonts w:ascii="Arial" w:eastAsia="Times New Roman" w:hAnsi="Arial" w:cs="Arial"/>
            <w:color w:val="999999"/>
            <w:sz w:val="24"/>
            <w:szCs w:val="24"/>
          </w:rPr>
          <w:t>Animes</w:t>
        </w:r>
        <w:proofErr w:type="spellEnd"/>
        <w:r w:rsidRPr="005E42AA">
          <w:rPr>
            <w:rFonts w:ascii="Arial" w:eastAsia="Times New Roman" w:hAnsi="Arial" w:cs="Arial"/>
            <w:color w:val="999999"/>
            <w:sz w:val="24"/>
            <w:szCs w:val="24"/>
          </w:rPr>
          <w:t xml:space="preserve"> are Japanese legacy so they are not generally </w:t>
        </w:r>
        <w:proofErr w:type="spellStart"/>
        <w:r w:rsidRPr="005E42AA">
          <w:rPr>
            <w:rFonts w:ascii="Arial" w:eastAsia="Times New Roman" w:hAnsi="Arial" w:cs="Arial"/>
            <w:color w:val="999999"/>
            <w:sz w:val="24"/>
            <w:szCs w:val="24"/>
          </w:rPr>
          <w:t>dubbbed</w:t>
        </w:r>
        <w:proofErr w:type="spellEnd"/>
        <w:r w:rsidRPr="005E42AA">
          <w:rPr>
            <w:rFonts w:ascii="Arial" w:eastAsia="Times New Roman" w:hAnsi="Arial" w:cs="Arial"/>
            <w:color w:val="999999"/>
            <w:sz w:val="24"/>
            <w:szCs w:val="24"/>
          </w:rPr>
          <w:t xml:space="preserve"> in English. They are only available in subbed version, </w:t>
        </w:r>
        <w:proofErr w:type="spellStart"/>
        <w:r w:rsidRPr="005E42AA">
          <w:rPr>
            <w:rFonts w:ascii="Arial" w:eastAsia="Times New Roman" w:hAnsi="Arial" w:cs="Arial"/>
            <w:color w:val="999999"/>
            <w:sz w:val="24"/>
            <w:szCs w:val="24"/>
          </w:rPr>
          <w:t>i.e</w:t>
        </w:r>
        <w:proofErr w:type="spellEnd"/>
        <w:r w:rsidRPr="005E42AA">
          <w:rPr>
            <w:rFonts w:ascii="Arial" w:eastAsia="Times New Roman" w:hAnsi="Arial" w:cs="Arial"/>
            <w:color w:val="999999"/>
            <w:sz w:val="24"/>
            <w:szCs w:val="24"/>
          </w:rPr>
          <w:t>, English subtitles. Sites claiming Anime dubbed in English only provide subbed version not dubbed one.</w:t>
        </w:r>
      </w:ins>
    </w:p>
    <w:p w:rsidR="005E42AA" w:rsidRPr="005E42AA" w:rsidRDefault="005E42AA" w:rsidP="005E42AA">
      <w:pPr>
        <w:shd w:val="clear" w:color="auto" w:fill="FFFFFF"/>
        <w:spacing w:after="360" w:line="240" w:lineRule="auto"/>
        <w:outlineLvl w:val="2"/>
        <w:rPr>
          <w:ins w:id="20" w:author="Unknown"/>
          <w:rFonts w:ascii="Arial" w:eastAsia="Times New Roman" w:hAnsi="Arial" w:cs="Arial"/>
          <w:color w:val="222222"/>
          <w:sz w:val="48"/>
          <w:szCs w:val="48"/>
        </w:rPr>
      </w:pPr>
      <w:ins w:id="21" w:author="Unknown">
        <w:r w:rsidRPr="005E42AA">
          <w:rPr>
            <w:rFonts w:ascii="Arial" w:eastAsia="Times New Roman" w:hAnsi="Arial" w:cs="Arial"/>
            <w:color w:val="222222"/>
            <w:sz w:val="48"/>
            <w:szCs w:val="48"/>
          </w:rPr>
          <w:t>4. AnimeSeason.com</w:t>
        </w:r>
      </w:ins>
    </w:p>
    <w:p w:rsidR="005E42AA" w:rsidRPr="005E42AA" w:rsidRDefault="005E42AA" w:rsidP="005E42AA">
      <w:pPr>
        <w:shd w:val="clear" w:color="auto" w:fill="FFFFFF"/>
        <w:spacing w:after="390" w:line="240" w:lineRule="auto"/>
        <w:rPr>
          <w:ins w:id="22" w:author="Unknown"/>
          <w:rFonts w:ascii="Arial" w:eastAsia="Times New Roman" w:hAnsi="Arial" w:cs="Arial"/>
          <w:color w:val="282424"/>
          <w:sz w:val="24"/>
          <w:szCs w:val="24"/>
        </w:rPr>
      </w:pPr>
      <w:r>
        <w:rPr>
          <w:rFonts w:ascii="Arial" w:eastAsia="Times New Roman" w:hAnsi="Arial" w:cs="Arial"/>
          <w:noProof/>
          <w:color w:val="282424"/>
          <w:sz w:val="24"/>
          <w:szCs w:val="24"/>
        </w:rPr>
        <w:drawing>
          <wp:inline distT="0" distB="0" distL="0" distR="0">
            <wp:extent cx="4286250" cy="2190750"/>
            <wp:effectExtent l="0" t="0" r="0" b="0"/>
            <wp:docPr id="3" name="Picture 3" descr="Animesea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imesea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190750"/>
                    </a:xfrm>
                    <a:prstGeom prst="rect">
                      <a:avLst/>
                    </a:prstGeom>
                    <a:noFill/>
                    <a:ln>
                      <a:noFill/>
                    </a:ln>
                  </pic:spPr>
                </pic:pic>
              </a:graphicData>
            </a:graphic>
          </wp:inline>
        </w:drawing>
      </w:r>
    </w:p>
    <w:p w:rsidR="005E42AA" w:rsidRPr="005E42AA" w:rsidRDefault="005E42AA" w:rsidP="005E42AA">
      <w:pPr>
        <w:shd w:val="clear" w:color="auto" w:fill="FFFFFF"/>
        <w:spacing w:after="390" w:line="240" w:lineRule="auto"/>
        <w:rPr>
          <w:ins w:id="23" w:author="Unknown"/>
          <w:rFonts w:ascii="Arial" w:eastAsia="Times New Roman" w:hAnsi="Arial" w:cs="Arial"/>
          <w:color w:val="282424"/>
          <w:sz w:val="24"/>
          <w:szCs w:val="24"/>
        </w:rPr>
      </w:pPr>
      <w:ins w:id="24" w:author="Unknown">
        <w:r w:rsidRPr="005E42AA">
          <w:rPr>
            <w:rFonts w:ascii="Arial" w:eastAsia="Times New Roman" w:hAnsi="Arial" w:cs="Arial"/>
            <w:color w:val="282424"/>
            <w:sz w:val="24"/>
            <w:szCs w:val="24"/>
          </w:rPr>
          <w:lastRenderedPageBreak/>
          <w:t xml:space="preserve">Many users use this site and are a fan of the quality that the site promises. The site is well-polished to provide a quality scrolling experience with simple infrastructure properly </w:t>
        </w:r>
        <w:proofErr w:type="spellStart"/>
        <w:r w:rsidRPr="005E42AA">
          <w:rPr>
            <w:rFonts w:ascii="Arial" w:eastAsia="Times New Roman" w:hAnsi="Arial" w:cs="Arial"/>
            <w:color w:val="282424"/>
            <w:sz w:val="24"/>
            <w:szCs w:val="24"/>
          </w:rPr>
          <w:t>organised</w:t>
        </w:r>
        <w:proofErr w:type="spellEnd"/>
        <w:r w:rsidRPr="005E42AA">
          <w:rPr>
            <w:rFonts w:ascii="Arial" w:eastAsia="Times New Roman" w:hAnsi="Arial" w:cs="Arial"/>
            <w:color w:val="282424"/>
            <w:sz w:val="24"/>
            <w:szCs w:val="24"/>
          </w:rPr>
          <w:t xml:space="preserve"> to please the eyes. The good part is that the site will not force you to watch irritating ads making the experience more reliable and beautiful. </w:t>
        </w:r>
        <w:r w:rsidRPr="005E42AA">
          <w:rPr>
            <w:rFonts w:ascii="Arial" w:eastAsia="Times New Roman" w:hAnsi="Arial" w:cs="Arial"/>
            <w:b/>
            <w:bCs/>
            <w:i/>
            <w:iCs/>
            <w:color w:val="282424"/>
            <w:sz w:val="24"/>
            <w:szCs w:val="24"/>
          </w:rPr>
          <w:t>The site is close to providing ad-free anime streaming</w:t>
        </w:r>
        <w:r w:rsidRPr="005E42AA">
          <w:rPr>
            <w:rFonts w:ascii="Arial" w:eastAsia="Times New Roman" w:hAnsi="Arial" w:cs="Arial"/>
            <w:color w:val="282424"/>
            <w:sz w:val="24"/>
            <w:szCs w:val="24"/>
          </w:rPr>
          <w:t>.</w:t>
        </w:r>
      </w:ins>
    </w:p>
    <w:p w:rsidR="005E42AA" w:rsidRPr="005E42AA" w:rsidRDefault="005E42AA" w:rsidP="005E42AA">
      <w:pPr>
        <w:shd w:val="clear" w:color="auto" w:fill="FFFFFF"/>
        <w:spacing w:after="390" w:line="240" w:lineRule="auto"/>
        <w:rPr>
          <w:ins w:id="25" w:author="Unknown"/>
          <w:rFonts w:ascii="Arial" w:eastAsia="Times New Roman" w:hAnsi="Arial" w:cs="Arial"/>
          <w:color w:val="282424"/>
          <w:sz w:val="24"/>
          <w:szCs w:val="24"/>
        </w:rPr>
      </w:pPr>
      <w:ins w:id="26" w:author="Unknown">
        <w:r w:rsidRPr="005E42AA">
          <w:rPr>
            <w:rFonts w:ascii="Arial" w:eastAsia="Times New Roman" w:hAnsi="Arial" w:cs="Arial"/>
            <w:color w:val="282424"/>
            <w:sz w:val="24"/>
            <w:szCs w:val="24"/>
          </w:rPr>
          <w:t xml:space="preserve">The site has embedded video players that let you watch online subbed anime episode with captions and titles on them. The site has no search bar, but the left pane is </w:t>
        </w:r>
        <w:proofErr w:type="spellStart"/>
        <w:r w:rsidRPr="005E42AA">
          <w:rPr>
            <w:rFonts w:ascii="Arial" w:eastAsia="Times New Roman" w:hAnsi="Arial" w:cs="Arial"/>
            <w:color w:val="282424"/>
            <w:sz w:val="24"/>
            <w:szCs w:val="24"/>
          </w:rPr>
          <w:t>organised</w:t>
        </w:r>
        <w:proofErr w:type="spellEnd"/>
        <w:r w:rsidRPr="005E42AA">
          <w:rPr>
            <w:rFonts w:ascii="Arial" w:eastAsia="Times New Roman" w:hAnsi="Arial" w:cs="Arial"/>
            <w:color w:val="282424"/>
            <w:sz w:val="24"/>
            <w:szCs w:val="24"/>
          </w:rPr>
          <w:t xml:space="preserve"> well to locate anything that you would search for. On the left pane, you can quickly locate your </w:t>
        </w:r>
        <w:proofErr w:type="spellStart"/>
        <w:r w:rsidRPr="005E42AA">
          <w:rPr>
            <w:rFonts w:ascii="Arial" w:eastAsia="Times New Roman" w:hAnsi="Arial" w:cs="Arial"/>
            <w:color w:val="282424"/>
            <w:sz w:val="24"/>
            <w:szCs w:val="24"/>
          </w:rPr>
          <w:t>favourite</w:t>
        </w:r>
        <w:proofErr w:type="spellEnd"/>
        <w:r w:rsidRPr="005E42AA">
          <w:rPr>
            <w:rFonts w:ascii="Arial" w:eastAsia="Times New Roman" w:hAnsi="Arial" w:cs="Arial"/>
            <w:color w:val="282424"/>
            <w:sz w:val="24"/>
            <w:szCs w:val="24"/>
          </w:rPr>
          <w:t xml:space="preserve"> show from the category and archive tab.  </w:t>
        </w:r>
      </w:ins>
    </w:p>
    <w:p w:rsidR="005E42AA" w:rsidRPr="005E42AA" w:rsidRDefault="005E42AA" w:rsidP="005E42AA">
      <w:pPr>
        <w:shd w:val="clear" w:color="auto" w:fill="FFFFFF"/>
        <w:spacing w:after="360" w:line="240" w:lineRule="auto"/>
        <w:outlineLvl w:val="2"/>
        <w:rPr>
          <w:ins w:id="27" w:author="Unknown"/>
          <w:rFonts w:ascii="Arial" w:eastAsia="Times New Roman" w:hAnsi="Arial" w:cs="Arial"/>
          <w:color w:val="222222"/>
          <w:sz w:val="48"/>
          <w:szCs w:val="48"/>
        </w:rPr>
      </w:pPr>
      <w:ins w:id="28" w:author="Unknown">
        <w:r w:rsidRPr="005E42AA">
          <w:rPr>
            <w:rFonts w:ascii="Arial" w:eastAsia="Times New Roman" w:hAnsi="Arial" w:cs="Arial"/>
            <w:color w:val="222222"/>
            <w:sz w:val="48"/>
            <w:szCs w:val="48"/>
          </w:rPr>
          <w:t>5. Gogoanime.com</w:t>
        </w:r>
      </w:ins>
    </w:p>
    <w:p w:rsidR="005E42AA" w:rsidRPr="005E42AA" w:rsidRDefault="005E42AA" w:rsidP="005E42AA">
      <w:pPr>
        <w:shd w:val="clear" w:color="auto" w:fill="FFFFFF"/>
        <w:spacing w:after="390" w:line="240" w:lineRule="auto"/>
        <w:rPr>
          <w:ins w:id="29" w:author="Unknown"/>
          <w:rFonts w:ascii="Arial" w:eastAsia="Times New Roman" w:hAnsi="Arial" w:cs="Arial"/>
          <w:color w:val="282424"/>
          <w:sz w:val="24"/>
          <w:szCs w:val="24"/>
        </w:rPr>
      </w:pPr>
      <w:proofErr w:type="spellStart"/>
      <w:ins w:id="30" w:author="Unknown">
        <w:r w:rsidRPr="005E42AA">
          <w:rPr>
            <w:rFonts w:ascii="Arial" w:eastAsia="Times New Roman" w:hAnsi="Arial" w:cs="Arial"/>
            <w:color w:val="282424"/>
            <w:sz w:val="24"/>
            <w:szCs w:val="24"/>
          </w:rPr>
          <w:t>Gogoanime</w:t>
        </w:r>
        <w:proofErr w:type="spellEnd"/>
        <w:r w:rsidRPr="005E42AA">
          <w:rPr>
            <w:rFonts w:ascii="Arial" w:eastAsia="Times New Roman" w:hAnsi="Arial" w:cs="Arial"/>
            <w:color w:val="282424"/>
            <w:sz w:val="24"/>
            <w:szCs w:val="24"/>
          </w:rPr>
          <w:t xml:space="preserve"> is another great place to watch anime online for free. It let you stream all the anime episodes that are in the Japanese language with English subtitles. What is good than this if you are an anime lover and get the anime with English subtitle. The site has maintained an excellent database which is refreshed from time to time and has a pretty good user interface too.</w:t>
        </w:r>
      </w:ins>
    </w:p>
    <w:p w:rsidR="005E42AA" w:rsidRPr="005E42AA" w:rsidRDefault="005E42AA" w:rsidP="005E42AA">
      <w:pPr>
        <w:shd w:val="clear" w:color="auto" w:fill="FFFFFF"/>
        <w:spacing w:after="390" w:line="240" w:lineRule="auto"/>
        <w:rPr>
          <w:ins w:id="31" w:author="Unknown"/>
          <w:rFonts w:ascii="Arial" w:eastAsia="Times New Roman" w:hAnsi="Arial" w:cs="Arial"/>
          <w:color w:val="282424"/>
          <w:sz w:val="24"/>
          <w:szCs w:val="24"/>
        </w:rPr>
      </w:pPr>
      <w:ins w:id="32" w:author="Unknown">
        <w:r w:rsidRPr="005E42AA">
          <w:rPr>
            <w:rFonts w:ascii="Arial" w:eastAsia="Times New Roman" w:hAnsi="Arial" w:cs="Arial"/>
            <w:color w:val="282424"/>
            <w:sz w:val="24"/>
            <w:szCs w:val="24"/>
          </w:rPr>
          <w:t xml:space="preserve">More than that, the site owners have shown sheer dedication by providing the </w:t>
        </w:r>
        <w:proofErr w:type="spellStart"/>
        <w:r w:rsidRPr="005E42AA">
          <w:rPr>
            <w:rFonts w:ascii="Arial" w:eastAsia="Times New Roman" w:hAnsi="Arial" w:cs="Arial"/>
            <w:color w:val="282424"/>
            <w:sz w:val="24"/>
            <w:szCs w:val="24"/>
          </w:rPr>
          <w:t>GoGo</w:t>
        </w:r>
        <w:proofErr w:type="spellEnd"/>
        <w:r w:rsidRPr="005E42AA">
          <w:rPr>
            <w:rFonts w:ascii="Arial" w:eastAsia="Times New Roman" w:hAnsi="Arial" w:cs="Arial"/>
            <w:color w:val="282424"/>
            <w:sz w:val="24"/>
            <w:szCs w:val="24"/>
          </w:rPr>
          <w:t xml:space="preserve"> Anime app that also streams the anime site on iPhone </w:t>
        </w:r>
        <w:proofErr w:type="spellStart"/>
        <w:r w:rsidRPr="005E42AA">
          <w:rPr>
            <w:rFonts w:ascii="Arial" w:eastAsia="Times New Roman" w:hAnsi="Arial" w:cs="Arial"/>
            <w:color w:val="282424"/>
            <w:sz w:val="24"/>
            <w:szCs w:val="24"/>
          </w:rPr>
          <w:t>iPad</w:t>
        </w:r>
        <w:proofErr w:type="spellEnd"/>
        <w:r w:rsidRPr="005E42AA">
          <w:rPr>
            <w:rFonts w:ascii="Arial" w:eastAsia="Times New Roman" w:hAnsi="Arial" w:cs="Arial"/>
            <w:color w:val="282424"/>
            <w:sz w:val="24"/>
            <w:szCs w:val="24"/>
          </w:rPr>
          <w:t xml:space="preserve"> and Android devices.</w:t>
        </w:r>
      </w:ins>
    </w:p>
    <w:p w:rsidR="005E42AA" w:rsidRPr="005E42AA" w:rsidRDefault="005E42AA" w:rsidP="005E42AA">
      <w:pPr>
        <w:shd w:val="clear" w:color="auto" w:fill="FFFFFF"/>
        <w:spacing w:after="360" w:line="240" w:lineRule="auto"/>
        <w:outlineLvl w:val="2"/>
        <w:rPr>
          <w:ins w:id="33" w:author="Unknown"/>
          <w:rFonts w:ascii="Arial" w:eastAsia="Times New Roman" w:hAnsi="Arial" w:cs="Arial"/>
          <w:color w:val="222222"/>
          <w:sz w:val="48"/>
          <w:szCs w:val="48"/>
        </w:rPr>
      </w:pPr>
      <w:ins w:id="34" w:author="Unknown">
        <w:r w:rsidRPr="005E42AA">
          <w:rPr>
            <w:rFonts w:ascii="Arial" w:eastAsia="Times New Roman" w:hAnsi="Arial" w:cs="Arial"/>
            <w:color w:val="222222"/>
            <w:sz w:val="48"/>
            <w:szCs w:val="48"/>
          </w:rPr>
          <w:t xml:space="preserve">6. </w:t>
        </w:r>
        <w:proofErr w:type="spellStart"/>
        <w:r w:rsidRPr="005E42AA">
          <w:rPr>
            <w:rFonts w:ascii="Arial" w:eastAsia="Times New Roman" w:hAnsi="Arial" w:cs="Arial"/>
            <w:color w:val="222222"/>
            <w:sz w:val="48"/>
            <w:szCs w:val="48"/>
          </w:rPr>
          <w:t>AnimeFreak.Tv</w:t>
        </w:r>
        <w:proofErr w:type="spellEnd"/>
      </w:ins>
    </w:p>
    <w:p w:rsidR="005E42AA" w:rsidRPr="005E42AA" w:rsidRDefault="005E42AA" w:rsidP="005E42AA">
      <w:pPr>
        <w:shd w:val="clear" w:color="auto" w:fill="FFFFFF"/>
        <w:spacing w:after="390" w:line="240" w:lineRule="auto"/>
        <w:rPr>
          <w:ins w:id="35" w:author="Unknown"/>
          <w:rFonts w:ascii="Arial" w:eastAsia="Times New Roman" w:hAnsi="Arial" w:cs="Arial"/>
          <w:color w:val="282424"/>
          <w:sz w:val="24"/>
          <w:szCs w:val="24"/>
        </w:rPr>
      </w:pPr>
      <w:ins w:id="36" w:author="Unknown">
        <w:r w:rsidRPr="005E42AA">
          <w:rPr>
            <w:rFonts w:ascii="Arial" w:eastAsia="Times New Roman" w:hAnsi="Arial" w:cs="Arial"/>
            <w:color w:val="282424"/>
            <w:sz w:val="24"/>
            <w:szCs w:val="24"/>
          </w:rPr>
          <w:t xml:space="preserve">Plethora of Anime is what I call whenever </w:t>
        </w:r>
        <w:proofErr w:type="spellStart"/>
        <w:r w:rsidRPr="005E42AA">
          <w:rPr>
            <w:rFonts w:ascii="Arial" w:eastAsia="Times New Roman" w:hAnsi="Arial" w:cs="Arial"/>
            <w:color w:val="282424"/>
            <w:sz w:val="24"/>
            <w:szCs w:val="24"/>
          </w:rPr>
          <w:t>Animefreak</w:t>
        </w:r>
        <w:proofErr w:type="spellEnd"/>
        <w:r w:rsidRPr="005E42AA">
          <w:rPr>
            <w:rFonts w:ascii="Arial" w:eastAsia="Times New Roman" w:hAnsi="Arial" w:cs="Arial"/>
            <w:color w:val="282424"/>
            <w:sz w:val="24"/>
            <w:szCs w:val="24"/>
          </w:rPr>
          <w:t xml:space="preserve"> comes to mind. Watch </w:t>
        </w:r>
        <w:proofErr w:type="spellStart"/>
        <w:r w:rsidRPr="005E42AA">
          <w:rPr>
            <w:rFonts w:ascii="Arial" w:eastAsia="Times New Roman" w:hAnsi="Arial" w:cs="Arial"/>
            <w:color w:val="282424"/>
            <w:sz w:val="24"/>
            <w:szCs w:val="24"/>
          </w:rPr>
          <w:t>Naruto</w:t>
        </w:r>
        <w:proofErr w:type="spellEnd"/>
        <w:r w:rsidRPr="005E42AA">
          <w:rPr>
            <w:rFonts w:ascii="Arial" w:eastAsia="Times New Roman" w:hAnsi="Arial" w:cs="Arial"/>
            <w:color w:val="282424"/>
            <w:sz w:val="24"/>
            <w:szCs w:val="24"/>
          </w:rPr>
          <w:t>, Bleach, Death Note and other top anime series here. They have a separate category for latest, popular anime. Browse using genre tab to get precisely what you were looking for. </w:t>
        </w:r>
        <w:r w:rsidRPr="005E42AA">
          <w:rPr>
            <w:rFonts w:ascii="Arial" w:eastAsia="Times New Roman" w:hAnsi="Arial" w:cs="Arial"/>
            <w:b/>
            <w:bCs/>
            <w:color w:val="282424"/>
            <w:sz w:val="24"/>
            <w:szCs w:val="24"/>
          </w:rPr>
          <w:t>Not everywhere you get manga to read with the latest anime series on the stock.</w:t>
        </w:r>
        <w:r w:rsidRPr="005E42AA">
          <w:rPr>
            <w:rFonts w:ascii="Arial" w:eastAsia="Times New Roman" w:hAnsi="Arial" w:cs="Arial"/>
            <w:color w:val="282424"/>
            <w:sz w:val="24"/>
            <w:szCs w:val="24"/>
          </w:rPr>
          <w:t xml:space="preserve"> Yes, you can easily read manga on their new platform. That’s </w:t>
        </w:r>
        <w:proofErr w:type="gramStart"/>
        <w:r w:rsidRPr="005E42AA">
          <w:rPr>
            <w:rFonts w:ascii="Arial" w:eastAsia="Times New Roman" w:hAnsi="Arial" w:cs="Arial"/>
            <w:color w:val="282424"/>
            <w:sz w:val="24"/>
            <w:szCs w:val="24"/>
          </w:rPr>
          <w:t>a great</w:t>
        </w:r>
        <w:proofErr w:type="gramEnd"/>
        <w:r w:rsidRPr="005E42AA">
          <w:rPr>
            <w:rFonts w:ascii="Arial" w:eastAsia="Times New Roman" w:hAnsi="Arial" w:cs="Arial"/>
            <w:color w:val="282424"/>
            <w:sz w:val="24"/>
            <w:szCs w:val="24"/>
          </w:rPr>
          <w:t xml:space="preserve"> news for manga readers.</w:t>
        </w:r>
      </w:ins>
    </w:p>
    <w:p w:rsidR="005E42AA" w:rsidRPr="005E42AA" w:rsidRDefault="005E42AA" w:rsidP="005E42AA">
      <w:pPr>
        <w:shd w:val="clear" w:color="auto" w:fill="FFFFFF"/>
        <w:spacing w:after="360" w:line="240" w:lineRule="auto"/>
        <w:outlineLvl w:val="2"/>
        <w:rPr>
          <w:ins w:id="37" w:author="Unknown"/>
          <w:rFonts w:ascii="Arial" w:eastAsia="Times New Roman" w:hAnsi="Arial" w:cs="Arial"/>
          <w:color w:val="222222"/>
          <w:sz w:val="48"/>
          <w:szCs w:val="48"/>
        </w:rPr>
      </w:pPr>
      <w:ins w:id="38" w:author="Unknown">
        <w:r w:rsidRPr="005E42AA">
          <w:rPr>
            <w:rFonts w:ascii="Arial" w:eastAsia="Times New Roman" w:hAnsi="Arial" w:cs="Arial"/>
            <w:color w:val="222222"/>
            <w:sz w:val="48"/>
            <w:szCs w:val="48"/>
          </w:rPr>
          <w:t>7. watch-anime.net</w:t>
        </w:r>
      </w:ins>
    </w:p>
    <w:p w:rsidR="005E42AA" w:rsidRPr="005E42AA" w:rsidRDefault="005E42AA" w:rsidP="005E42AA">
      <w:pPr>
        <w:shd w:val="clear" w:color="auto" w:fill="FFFFFF"/>
        <w:spacing w:after="390" w:line="240" w:lineRule="auto"/>
        <w:rPr>
          <w:ins w:id="39" w:author="Unknown"/>
          <w:rFonts w:ascii="Arial" w:eastAsia="Times New Roman" w:hAnsi="Arial" w:cs="Arial"/>
          <w:color w:val="282424"/>
          <w:sz w:val="24"/>
          <w:szCs w:val="24"/>
        </w:rPr>
      </w:pPr>
      <w:proofErr w:type="gramStart"/>
      <w:ins w:id="40" w:author="Unknown">
        <w:r w:rsidRPr="005E42AA">
          <w:rPr>
            <w:rFonts w:ascii="Arial" w:eastAsia="Times New Roman" w:hAnsi="Arial" w:cs="Arial"/>
            <w:color w:val="282424"/>
            <w:sz w:val="24"/>
            <w:szCs w:val="24"/>
          </w:rPr>
          <w:t>Simple and clean interface and the best website to watch anime online.</w:t>
        </w:r>
        <w:proofErr w:type="gramEnd"/>
        <w:r w:rsidRPr="005E42AA">
          <w:rPr>
            <w:rFonts w:ascii="Arial" w:eastAsia="Times New Roman" w:hAnsi="Arial" w:cs="Arial"/>
            <w:color w:val="282424"/>
            <w:sz w:val="24"/>
            <w:szCs w:val="24"/>
          </w:rPr>
          <w:t xml:space="preserve"> This site has calm composure as it not looks rushed and messy. The simple design has made it easy to navigate and find anime to watch much easier than ever before. Apart from series, users get to watch anime movies too. Now read the latest manga. </w:t>
        </w:r>
        <w:proofErr w:type="gramStart"/>
        <w:r w:rsidRPr="005E42AA">
          <w:rPr>
            <w:rFonts w:ascii="Arial" w:eastAsia="Times New Roman" w:hAnsi="Arial" w:cs="Arial"/>
            <w:color w:val="282424"/>
            <w:sz w:val="24"/>
            <w:szCs w:val="24"/>
          </w:rPr>
          <w:t>Bonus treat</w:t>
        </w:r>
        <w:proofErr w:type="gramEnd"/>
        <w:r w:rsidRPr="005E42AA">
          <w:rPr>
            <w:rFonts w:ascii="Arial" w:eastAsia="Times New Roman" w:hAnsi="Arial" w:cs="Arial"/>
            <w:color w:val="282424"/>
            <w:sz w:val="24"/>
            <w:szCs w:val="24"/>
          </w:rPr>
          <w:t xml:space="preserve"> for anime lovers.</w:t>
        </w:r>
      </w:ins>
    </w:p>
    <w:p w:rsidR="005E42AA" w:rsidRPr="005E42AA" w:rsidRDefault="005E42AA" w:rsidP="005E42AA">
      <w:pPr>
        <w:shd w:val="clear" w:color="auto" w:fill="FFFFFF"/>
        <w:spacing w:after="360" w:line="240" w:lineRule="auto"/>
        <w:outlineLvl w:val="1"/>
        <w:rPr>
          <w:ins w:id="41" w:author="Unknown"/>
          <w:rFonts w:ascii="Arial" w:eastAsia="Times New Roman" w:hAnsi="Arial" w:cs="Arial"/>
          <w:color w:val="222222"/>
          <w:sz w:val="54"/>
          <w:szCs w:val="54"/>
        </w:rPr>
      </w:pPr>
      <w:ins w:id="42" w:author="Unknown">
        <w:r w:rsidRPr="005E42AA">
          <w:rPr>
            <w:rFonts w:ascii="Arial" w:eastAsia="Times New Roman" w:hAnsi="Arial" w:cs="Arial"/>
            <w:color w:val="222222"/>
            <w:sz w:val="54"/>
            <w:szCs w:val="54"/>
          </w:rPr>
          <w:lastRenderedPageBreak/>
          <w:t xml:space="preserve">Top Legal Anime Streaming Sites </w:t>
        </w:r>
        <w:proofErr w:type="gramStart"/>
        <w:r w:rsidRPr="005E42AA">
          <w:rPr>
            <w:rFonts w:ascii="Arial" w:eastAsia="Times New Roman" w:hAnsi="Arial" w:cs="Arial"/>
            <w:color w:val="222222"/>
            <w:sz w:val="54"/>
            <w:szCs w:val="54"/>
          </w:rPr>
          <w:t>( Free</w:t>
        </w:r>
        <w:proofErr w:type="gramEnd"/>
        <w:r w:rsidRPr="005E42AA">
          <w:rPr>
            <w:rFonts w:ascii="Arial" w:eastAsia="Times New Roman" w:hAnsi="Arial" w:cs="Arial"/>
            <w:color w:val="222222"/>
            <w:sz w:val="54"/>
            <w:szCs w:val="54"/>
          </w:rPr>
          <w:t xml:space="preserve"> &amp; Paid )</w:t>
        </w:r>
      </w:ins>
    </w:p>
    <w:p w:rsidR="005E42AA" w:rsidRPr="005E42AA" w:rsidRDefault="005E42AA" w:rsidP="005E42AA">
      <w:pPr>
        <w:shd w:val="clear" w:color="auto" w:fill="FFFFFF"/>
        <w:spacing w:after="360" w:line="240" w:lineRule="auto"/>
        <w:outlineLvl w:val="2"/>
        <w:rPr>
          <w:ins w:id="43" w:author="Unknown"/>
          <w:rFonts w:ascii="Arial" w:eastAsia="Times New Roman" w:hAnsi="Arial" w:cs="Arial"/>
          <w:color w:val="222222"/>
          <w:sz w:val="48"/>
          <w:szCs w:val="48"/>
        </w:rPr>
      </w:pPr>
      <w:ins w:id="44" w:author="Unknown">
        <w:r w:rsidRPr="005E42AA">
          <w:rPr>
            <w:rFonts w:ascii="Arial" w:eastAsia="Times New Roman" w:hAnsi="Arial" w:cs="Arial"/>
            <w:color w:val="222222"/>
            <w:sz w:val="48"/>
            <w:szCs w:val="48"/>
          </w:rPr>
          <w:t>1. </w:t>
        </w:r>
        <w:proofErr w:type="spellStart"/>
        <w:r w:rsidRPr="005E42AA">
          <w:rPr>
            <w:rFonts w:ascii="Arial" w:eastAsia="Times New Roman" w:hAnsi="Arial" w:cs="Arial"/>
            <w:color w:val="222222"/>
            <w:sz w:val="48"/>
            <w:szCs w:val="48"/>
          </w:rPr>
          <w:fldChar w:fldCharType="begin"/>
        </w:r>
        <w:r w:rsidRPr="005E42AA">
          <w:rPr>
            <w:rFonts w:ascii="Arial" w:eastAsia="Times New Roman" w:hAnsi="Arial" w:cs="Arial"/>
            <w:color w:val="222222"/>
            <w:sz w:val="48"/>
            <w:szCs w:val="48"/>
          </w:rPr>
          <w:instrText xml:space="preserve"> HYPERLINK "http://www.crunchyroll.com/" </w:instrText>
        </w:r>
        <w:r w:rsidRPr="005E42AA">
          <w:rPr>
            <w:rFonts w:ascii="Arial" w:eastAsia="Times New Roman" w:hAnsi="Arial" w:cs="Arial"/>
            <w:color w:val="222222"/>
            <w:sz w:val="48"/>
            <w:szCs w:val="48"/>
          </w:rPr>
          <w:fldChar w:fldCharType="separate"/>
        </w:r>
        <w:r w:rsidRPr="005E42AA">
          <w:rPr>
            <w:rFonts w:ascii="Arial" w:eastAsia="Times New Roman" w:hAnsi="Arial" w:cs="Arial"/>
            <w:color w:val="ED702B"/>
            <w:sz w:val="48"/>
            <w:szCs w:val="48"/>
            <w:u w:val="single"/>
          </w:rPr>
          <w:t>Crunchyroll</w:t>
        </w:r>
        <w:proofErr w:type="spellEnd"/>
        <w:r w:rsidRPr="005E42AA">
          <w:rPr>
            <w:rFonts w:ascii="Arial" w:eastAsia="Times New Roman" w:hAnsi="Arial" w:cs="Arial"/>
            <w:color w:val="222222"/>
            <w:sz w:val="48"/>
            <w:szCs w:val="48"/>
          </w:rPr>
          <w:fldChar w:fldCharType="end"/>
        </w:r>
      </w:ins>
    </w:p>
    <w:p w:rsidR="005E42AA" w:rsidRPr="005E42AA" w:rsidRDefault="005E42AA" w:rsidP="005E42AA">
      <w:pPr>
        <w:shd w:val="clear" w:color="auto" w:fill="FFFFFF"/>
        <w:spacing w:after="390" w:line="240" w:lineRule="auto"/>
        <w:rPr>
          <w:ins w:id="45" w:author="Unknown"/>
          <w:rFonts w:ascii="Arial" w:eastAsia="Times New Roman" w:hAnsi="Arial" w:cs="Arial"/>
          <w:color w:val="282424"/>
          <w:sz w:val="24"/>
          <w:szCs w:val="24"/>
        </w:rPr>
      </w:pPr>
      <w:r>
        <w:rPr>
          <w:rFonts w:ascii="Arial" w:eastAsia="Times New Roman" w:hAnsi="Arial" w:cs="Arial"/>
          <w:noProof/>
          <w:color w:val="282424"/>
          <w:sz w:val="24"/>
          <w:szCs w:val="24"/>
        </w:rPr>
        <w:drawing>
          <wp:inline distT="0" distB="0" distL="0" distR="0">
            <wp:extent cx="4286250" cy="2352675"/>
            <wp:effectExtent l="0" t="0" r="0" b="9525"/>
            <wp:docPr id="2" name="Picture 2" descr="CrunchyRo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unchyRo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352675"/>
                    </a:xfrm>
                    <a:prstGeom prst="rect">
                      <a:avLst/>
                    </a:prstGeom>
                    <a:noFill/>
                    <a:ln>
                      <a:noFill/>
                    </a:ln>
                  </pic:spPr>
                </pic:pic>
              </a:graphicData>
            </a:graphic>
          </wp:inline>
        </w:drawing>
      </w:r>
    </w:p>
    <w:p w:rsidR="005E42AA" w:rsidRPr="005E42AA" w:rsidRDefault="005E42AA" w:rsidP="005E42AA">
      <w:pPr>
        <w:shd w:val="clear" w:color="auto" w:fill="FFFFFF"/>
        <w:spacing w:after="390" w:line="240" w:lineRule="auto"/>
        <w:rPr>
          <w:ins w:id="46" w:author="Unknown"/>
          <w:rFonts w:ascii="Arial" w:eastAsia="Times New Roman" w:hAnsi="Arial" w:cs="Arial"/>
          <w:color w:val="282424"/>
          <w:sz w:val="24"/>
          <w:szCs w:val="24"/>
        </w:rPr>
      </w:pPr>
      <w:proofErr w:type="spellStart"/>
      <w:ins w:id="47" w:author="Unknown">
        <w:r w:rsidRPr="005E42AA">
          <w:rPr>
            <w:rFonts w:ascii="Arial" w:eastAsia="Times New Roman" w:hAnsi="Arial" w:cs="Arial"/>
            <w:color w:val="282424"/>
            <w:sz w:val="24"/>
            <w:szCs w:val="24"/>
          </w:rPr>
          <w:t>Crunchyroll</w:t>
        </w:r>
        <w:proofErr w:type="spellEnd"/>
        <w:r w:rsidRPr="005E42AA">
          <w:rPr>
            <w:rFonts w:ascii="Arial" w:eastAsia="Times New Roman" w:hAnsi="Arial" w:cs="Arial"/>
            <w:color w:val="282424"/>
            <w:sz w:val="24"/>
            <w:szCs w:val="24"/>
          </w:rPr>
          <w:t xml:space="preserve"> is a legal anime website that has </w:t>
        </w:r>
        <w:proofErr w:type="spellStart"/>
        <w:r w:rsidRPr="005E42AA">
          <w:rPr>
            <w:rFonts w:ascii="Arial" w:eastAsia="Times New Roman" w:hAnsi="Arial" w:cs="Arial"/>
            <w:color w:val="282424"/>
            <w:sz w:val="24"/>
            <w:szCs w:val="24"/>
          </w:rPr>
          <w:t>organised</w:t>
        </w:r>
        <w:proofErr w:type="spellEnd"/>
        <w:r w:rsidRPr="005E42AA">
          <w:rPr>
            <w:rFonts w:ascii="Arial" w:eastAsia="Times New Roman" w:hAnsi="Arial" w:cs="Arial"/>
            <w:color w:val="282424"/>
            <w:sz w:val="24"/>
            <w:szCs w:val="24"/>
          </w:rPr>
          <w:t xml:space="preserve"> the best of the anime collection and is available in most of the countries. The site has features similar to a premium site. Some anime videos can be accessed for free, and rest of the videos can be viewed after you subscribe to a premium membership with ad-free experience.  </w:t>
        </w:r>
      </w:ins>
    </w:p>
    <w:p w:rsidR="005E42AA" w:rsidRPr="005E42AA" w:rsidRDefault="005E42AA" w:rsidP="005E42AA">
      <w:pPr>
        <w:shd w:val="clear" w:color="auto" w:fill="FFFFFF"/>
        <w:spacing w:after="390" w:line="240" w:lineRule="auto"/>
        <w:rPr>
          <w:ins w:id="48" w:author="Unknown"/>
          <w:rFonts w:ascii="Arial" w:eastAsia="Times New Roman" w:hAnsi="Arial" w:cs="Arial"/>
          <w:color w:val="282424"/>
          <w:sz w:val="24"/>
          <w:szCs w:val="24"/>
        </w:rPr>
      </w:pPr>
      <w:ins w:id="49" w:author="Unknown">
        <w:r w:rsidRPr="005E42AA">
          <w:rPr>
            <w:rFonts w:ascii="Arial" w:eastAsia="Times New Roman" w:hAnsi="Arial" w:cs="Arial"/>
            <w:color w:val="282424"/>
            <w:sz w:val="24"/>
            <w:szCs w:val="24"/>
          </w:rPr>
          <w:t>If you do not care about the money and want quality legally, go ahead this site is for you. You will have access to all the latest shows, manga discussions and more. </w:t>
        </w:r>
        <w:r w:rsidRPr="005E42AA">
          <w:rPr>
            <w:rFonts w:ascii="Arial" w:eastAsia="Times New Roman" w:hAnsi="Arial" w:cs="Arial"/>
            <w:b/>
            <w:bCs/>
            <w:color w:val="282424"/>
            <w:sz w:val="24"/>
            <w:szCs w:val="24"/>
          </w:rPr>
          <w:t xml:space="preserve">Moreover, if you are a premium user, then you can </w:t>
        </w:r>
        <w:proofErr w:type="gramStart"/>
        <w:r w:rsidRPr="005E42AA">
          <w:rPr>
            <w:rFonts w:ascii="Arial" w:eastAsia="Times New Roman" w:hAnsi="Arial" w:cs="Arial"/>
            <w:b/>
            <w:bCs/>
            <w:color w:val="282424"/>
            <w:sz w:val="24"/>
            <w:szCs w:val="24"/>
          </w:rPr>
          <w:t>Simulcast</w:t>
        </w:r>
        <w:proofErr w:type="gramEnd"/>
        <w:r w:rsidRPr="005E42AA">
          <w:rPr>
            <w:rFonts w:ascii="Arial" w:eastAsia="Times New Roman" w:hAnsi="Arial" w:cs="Arial"/>
            <w:b/>
            <w:bCs/>
            <w:color w:val="282424"/>
            <w:sz w:val="24"/>
            <w:szCs w:val="24"/>
          </w:rPr>
          <w:t xml:space="preserve"> newest episodes as soon as 1 hour after airing in Japan and can have an ad-free experience</w:t>
        </w:r>
        <w:r w:rsidRPr="005E42AA">
          <w:rPr>
            <w:rFonts w:ascii="Arial" w:eastAsia="Times New Roman" w:hAnsi="Arial" w:cs="Arial"/>
            <w:color w:val="282424"/>
            <w:sz w:val="24"/>
            <w:szCs w:val="24"/>
          </w:rPr>
          <w:t>.</w:t>
        </w:r>
      </w:ins>
    </w:p>
    <w:p w:rsidR="005E42AA" w:rsidRPr="005E42AA" w:rsidRDefault="005E42AA" w:rsidP="005E42AA">
      <w:pPr>
        <w:shd w:val="clear" w:color="auto" w:fill="FFFFFF"/>
        <w:spacing w:after="390" w:line="240" w:lineRule="auto"/>
        <w:rPr>
          <w:ins w:id="50" w:author="Unknown"/>
          <w:rFonts w:ascii="Arial" w:eastAsia="Times New Roman" w:hAnsi="Arial" w:cs="Arial"/>
          <w:color w:val="282424"/>
          <w:sz w:val="24"/>
          <w:szCs w:val="24"/>
        </w:rPr>
      </w:pPr>
      <w:ins w:id="51" w:author="Unknown">
        <w:r w:rsidRPr="005E42AA">
          <w:rPr>
            <w:rFonts w:ascii="Arial" w:eastAsia="Times New Roman" w:hAnsi="Arial" w:cs="Arial"/>
            <w:b/>
            <w:bCs/>
            <w:color w:val="282424"/>
            <w:sz w:val="24"/>
            <w:szCs w:val="24"/>
          </w:rPr>
          <w:t>Good news:</w:t>
        </w:r>
        <w:r w:rsidRPr="005E42AA">
          <w:rPr>
            <w:rFonts w:ascii="Arial" w:eastAsia="Times New Roman" w:hAnsi="Arial" w:cs="Arial"/>
            <w:color w:val="282424"/>
            <w:sz w:val="24"/>
            <w:szCs w:val="24"/>
          </w:rPr>
          <w:t xml:space="preserve"> Site has launched a 14-Day Free Trial of </w:t>
        </w:r>
        <w:proofErr w:type="spellStart"/>
        <w:r w:rsidRPr="005E42AA">
          <w:rPr>
            <w:rFonts w:ascii="Arial" w:eastAsia="Times New Roman" w:hAnsi="Arial" w:cs="Arial"/>
            <w:color w:val="282424"/>
            <w:sz w:val="24"/>
            <w:szCs w:val="24"/>
          </w:rPr>
          <w:t>Crunchyroll</w:t>
        </w:r>
        <w:proofErr w:type="spellEnd"/>
        <w:r w:rsidRPr="005E42AA">
          <w:rPr>
            <w:rFonts w:ascii="Arial" w:eastAsia="Times New Roman" w:hAnsi="Arial" w:cs="Arial"/>
            <w:color w:val="282424"/>
            <w:sz w:val="24"/>
            <w:szCs w:val="24"/>
          </w:rPr>
          <w:t xml:space="preserve"> Premium after that you can </w:t>
        </w:r>
        <w:proofErr w:type="gramStart"/>
        <w:r w:rsidRPr="005E42AA">
          <w:rPr>
            <w:rFonts w:ascii="Arial" w:eastAsia="Times New Roman" w:hAnsi="Arial" w:cs="Arial"/>
            <w:color w:val="282424"/>
            <w:sz w:val="24"/>
            <w:szCs w:val="24"/>
          </w:rPr>
          <w:t>Watch</w:t>
        </w:r>
        <w:proofErr w:type="gramEnd"/>
        <w:r w:rsidRPr="005E42AA">
          <w:rPr>
            <w:rFonts w:ascii="Arial" w:eastAsia="Times New Roman" w:hAnsi="Arial" w:cs="Arial"/>
            <w:color w:val="282424"/>
            <w:sz w:val="24"/>
            <w:szCs w:val="24"/>
          </w:rPr>
          <w:t xml:space="preserve"> unlimited anime from $6.95/month which you can Cancel online anytime. Hurry…!!! Take the benefit now.</w:t>
        </w:r>
      </w:ins>
    </w:p>
    <w:p w:rsidR="005E42AA" w:rsidRPr="005E42AA" w:rsidRDefault="005E42AA" w:rsidP="005E42AA">
      <w:pPr>
        <w:shd w:val="clear" w:color="auto" w:fill="FFFFFF"/>
        <w:spacing w:after="360" w:line="240" w:lineRule="auto"/>
        <w:outlineLvl w:val="2"/>
        <w:rPr>
          <w:ins w:id="52" w:author="Unknown"/>
          <w:rFonts w:ascii="Arial" w:eastAsia="Times New Roman" w:hAnsi="Arial" w:cs="Arial"/>
          <w:color w:val="222222"/>
          <w:sz w:val="48"/>
          <w:szCs w:val="48"/>
        </w:rPr>
      </w:pPr>
      <w:ins w:id="53" w:author="Unknown">
        <w:r w:rsidRPr="005E42AA">
          <w:rPr>
            <w:rFonts w:ascii="Arial" w:eastAsia="Times New Roman" w:hAnsi="Arial" w:cs="Arial"/>
            <w:color w:val="222222"/>
            <w:sz w:val="48"/>
            <w:szCs w:val="48"/>
          </w:rPr>
          <w:t>2. Daisuki.Net</w:t>
        </w:r>
      </w:ins>
    </w:p>
    <w:p w:rsidR="005E42AA" w:rsidRPr="005E42AA" w:rsidRDefault="005E42AA" w:rsidP="005E42AA">
      <w:pPr>
        <w:shd w:val="clear" w:color="auto" w:fill="FFFFFF"/>
        <w:spacing w:after="390" w:line="240" w:lineRule="auto"/>
        <w:rPr>
          <w:ins w:id="54" w:author="Unknown"/>
          <w:rFonts w:ascii="Arial" w:eastAsia="Times New Roman" w:hAnsi="Arial" w:cs="Arial"/>
          <w:color w:val="282424"/>
          <w:sz w:val="24"/>
          <w:szCs w:val="24"/>
        </w:rPr>
      </w:pPr>
      <w:proofErr w:type="spellStart"/>
      <w:ins w:id="55" w:author="Unknown">
        <w:r w:rsidRPr="005E42AA">
          <w:rPr>
            <w:rFonts w:ascii="Arial" w:eastAsia="Times New Roman" w:hAnsi="Arial" w:cs="Arial"/>
            <w:color w:val="282424"/>
            <w:sz w:val="24"/>
            <w:szCs w:val="24"/>
          </w:rPr>
          <w:t>Daisuki</w:t>
        </w:r>
        <w:proofErr w:type="spellEnd"/>
        <w:r w:rsidRPr="005E42AA">
          <w:rPr>
            <w:rFonts w:ascii="Arial" w:eastAsia="Times New Roman" w:hAnsi="Arial" w:cs="Arial"/>
            <w:color w:val="282424"/>
            <w:sz w:val="24"/>
            <w:szCs w:val="24"/>
          </w:rPr>
          <w:t xml:space="preserve"> is another </w:t>
        </w:r>
        <w:r w:rsidRPr="005E42AA">
          <w:rPr>
            <w:rFonts w:ascii="Arial" w:eastAsia="Times New Roman" w:hAnsi="Arial" w:cs="Arial"/>
            <w:b/>
            <w:bCs/>
            <w:color w:val="3366FF"/>
            <w:sz w:val="24"/>
            <w:szCs w:val="24"/>
          </w:rPr>
          <w:fldChar w:fldCharType="begin"/>
        </w:r>
        <w:r w:rsidRPr="005E42AA">
          <w:rPr>
            <w:rFonts w:ascii="Arial" w:eastAsia="Times New Roman" w:hAnsi="Arial" w:cs="Arial"/>
            <w:b/>
            <w:bCs/>
            <w:color w:val="3366FF"/>
            <w:sz w:val="24"/>
            <w:szCs w:val="24"/>
          </w:rPr>
          <w:instrText xml:space="preserve"> HYPERLINK "https://www.infogeekers.com/anime-streaming-sites-watch-anime-online/" </w:instrText>
        </w:r>
        <w:r w:rsidRPr="005E42AA">
          <w:rPr>
            <w:rFonts w:ascii="Arial" w:eastAsia="Times New Roman" w:hAnsi="Arial" w:cs="Arial"/>
            <w:b/>
            <w:bCs/>
            <w:color w:val="3366FF"/>
            <w:sz w:val="24"/>
            <w:szCs w:val="24"/>
          </w:rPr>
          <w:fldChar w:fldCharType="separate"/>
        </w:r>
        <w:r w:rsidRPr="005E42AA">
          <w:rPr>
            <w:rFonts w:ascii="Arial" w:eastAsia="Times New Roman" w:hAnsi="Arial" w:cs="Arial"/>
            <w:b/>
            <w:bCs/>
            <w:color w:val="3366FF"/>
            <w:sz w:val="24"/>
            <w:szCs w:val="24"/>
            <w:u w:val="single"/>
          </w:rPr>
          <w:t>site to legally stream anime online</w:t>
        </w:r>
        <w:r w:rsidRPr="005E42AA">
          <w:rPr>
            <w:rFonts w:ascii="Arial" w:eastAsia="Times New Roman" w:hAnsi="Arial" w:cs="Arial"/>
            <w:b/>
            <w:bCs/>
            <w:color w:val="3366FF"/>
            <w:sz w:val="24"/>
            <w:szCs w:val="24"/>
          </w:rPr>
          <w:fldChar w:fldCharType="end"/>
        </w:r>
        <w:r w:rsidRPr="005E42AA">
          <w:rPr>
            <w:rFonts w:ascii="Arial" w:eastAsia="Times New Roman" w:hAnsi="Arial" w:cs="Arial"/>
            <w:color w:val="282424"/>
            <w:sz w:val="24"/>
            <w:szCs w:val="24"/>
          </w:rPr>
          <w:t xml:space="preserve">. Moreover, they put light on what the website is by claiming that DIASUKI is the newest innovation launched by major Japanese anime production companies that have continued to cater anime </w:t>
        </w:r>
        <w:r w:rsidRPr="005E42AA">
          <w:rPr>
            <w:rFonts w:ascii="Arial" w:eastAsia="Times New Roman" w:hAnsi="Arial" w:cs="Arial"/>
            <w:color w:val="282424"/>
            <w:sz w:val="24"/>
            <w:szCs w:val="24"/>
          </w:rPr>
          <w:lastRenderedPageBreak/>
          <w:t>development. Thus, this site is an official resource that provides everything from the anime that everyone is crazy about to the anime that is rarely known, and the latest anime in the highest quality.</w:t>
        </w:r>
      </w:ins>
    </w:p>
    <w:p w:rsidR="005E42AA" w:rsidRPr="005E42AA" w:rsidRDefault="005E42AA" w:rsidP="005E42AA">
      <w:pPr>
        <w:shd w:val="clear" w:color="auto" w:fill="FFFFFF"/>
        <w:spacing w:after="390" w:line="240" w:lineRule="auto"/>
        <w:rPr>
          <w:ins w:id="56" w:author="Unknown"/>
          <w:rFonts w:ascii="Arial" w:eastAsia="Times New Roman" w:hAnsi="Arial" w:cs="Arial"/>
          <w:color w:val="282424"/>
          <w:sz w:val="24"/>
          <w:szCs w:val="24"/>
        </w:rPr>
      </w:pPr>
      <w:ins w:id="57" w:author="Unknown">
        <w:r w:rsidRPr="005E42AA">
          <w:rPr>
            <w:rFonts w:ascii="Arial" w:eastAsia="Times New Roman" w:hAnsi="Arial" w:cs="Arial"/>
            <w:color w:val="282424"/>
            <w:sz w:val="24"/>
            <w:szCs w:val="24"/>
          </w:rPr>
          <w:t>DAISUKI is an official real anime site where </w:t>
        </w:r>
        <w:r w:rsidRPr="005E42AA">
          <w:rPr>
            <w:rFonts w:ascii="Arial" w:eastAsia="Times New Roman" w:hAnsi="Arial" w:cs="Arial"/>
            <w:i/>
            <w:iCs/>
            <w:color w:val="282424"/>
            <w:sz w:val="24"/>
            <w:szCs w:val="24"/>
          </w:rPr>
          <w:t>you can watch real, high-quality anime legally with premium membership</w:t>
        </w:r>
        <w:r w:rsidRPr="005E42AA">
          <w:rPr>
            <w:rFonts w:ascii="Arial" w:eastAsia="Times New Roman" w:hAnsi="Arial" w:cs="Arial"/>
            <w:color w:val="282424"/>
            <w:sz w:val="24"/>
            <w:szCs w:val="24"/>
          </w:rPr>
          <w:t>! Conclusively, they have quite good anime collection available but you are smart enough to judge that the series can be watched only using the premium membership.</w:t>
        </w:r>
      </w:ins>
    </w:p>
    <w:p w:rsidR="005E42AA" w:rsidRPr="005E42AA" w:rsidRDefault="005E42AA" w:rsidP="005E42AA">
      <w:pPr>
        <w:shd w:val="clear" w:color="auto" w:fill="FFFFFF"/>
        <w:spacing w:after="360" w:line="240" w:lineRule="auto"/>
        <w:outlineLvl w:val="2"/>
        <w:rPr>
          <w:ins w:id="58" w:author="Unknown"/>
          <w:rFonts w:ascii="Arial" w:eastAsia="Times New Roman" w:hAnsi="Arial" w:cs="Arial"/>
          <w:color w:val="222222"/>
          <w:sz w:val="48"/>
          <w:szCs w:val="48"/>
        </w:rPr>
      </w:pPr>
      <w:ins w:id="59" w:author="Unknown">
        <w:r w:rsidRPr="005E42AA">
          <w:rPr>
            <w:rFonts w:ascii="Arial" w:eastAsia="Times New Roman" w:hAnsi="Arial" w:cs="Arial"/>
            <w:color w:val="222222"/>
            <w:sz w:val="48"/>
            <w:szCs w:val="48"/>
          </w:rPr>
          <w:t>3. Hulu.com</w:t>
        </w:r>
      </w:ins>
    </w:p>
    <w:p w:rsidR="005E42AA" w:rsidRPr="005E42AA" w:rsidRDefault="005E42AA" w:rsidP="005E42AA">
      <w:pPr>
        <w:shd w:val="clear" w:color="auto" w:fill="FFFFFF"/>
        <w:spacing w:after="390" w:line="240" w:lineRule="auto"/>
        <w:rPr>
          <w:ins w:id="60" w:author="Unknown"/>
          <w:rFonts w:ascii="Arial" w:eastAsia="Times New Roman" w:hAnsi="Arial" w:cs="Arial"/>
          <w:color w:val="282424"/>
          <w:sz w:val="24"/>
          <w:szCs w:val="24"/>
        </w:rPr>
      </w:pPr>
      <w:proofErr w:type="spellStart"/>
      <w:ins w:id="61" w:author="Unknown">
        <w:r w:rsidRPr="005E42AA">
          <w:rPr>
            <w:rFonts w:ascii="Arial" w:eastAsia="Times New Roman" w:hAnsi="Arial" w:cs="Arial"/>
            <w:color w:val="282424"/>
            <w:sz w:val="24"/>
            <w:szCs w:val="24"/>
          </w:rPr>
          <w:t>Hulu</w:t>
        </w:r>
        <w:proofErr w:type="spellEnd"/>
        <w:r w:rsidRPr="005E42AA">
          <w:rPr>
            <w:rFonts w:ascii="Arial" w:eastAsia="Times New Roman" w:hAnsi="Arial" w:cs="Arial"/>
            <w:color w:val="282424"/>
            <w:sz w:val="24"/>
            <w:szCs w:val="24"/>
          </w:rPr>
          <w:t xml:space="preserve"> is mainly known for the high-quality uploads and a wide collection of anime films and anime series. The anime site is unavailable in most countries but has good anime collections. This website with a user-friendly interface that let you </w:t>
        </w:r>
        <w:proofErr w:type="gramStart"/>
        <w:r w:rsidRPr="005E42AA">
          <w:rPr>
            <w:rFonts w:ascii="Arial" w:eastAsia="Times New Roman" w:hAnsi="Arial" w:cs="Arial"/>
            <w:color w:val="282424"/>
            <w:sz w:val="24"/>
            <w:szCs w:val="24"/>
          </w:rPr>
          <w:t>watch</w:t>
        </w:r>
        <w:proofErr w:type="gramEnd"/>
        <w:r w:rsidRPr="005E42AA">
          <w:rPr>
            <w:rFonts w:ascii="Arial" w:eastAsia="Times New Roman" w:hAnsi="Arial" w:cs="Arial"/>
            <w:color w:val="282424"/>
            <w:sz w:val="24"/>
            <w:szCs w:val="24"/>
          </w:rPr>
          <w:t xml:space="preserve"> the latest episode of the anime that you like or follows legally and officially. But, remember there is a restriction to access </w:t>
        </w:r>
        <w:proofErr w:type="spellStart"/>
        <w:proofErr w:type="gramStart"/>
        <w:r w:rsidRPr="005E42AA">
          <w:rPr>
            <w:rFonts w:ascii="Arial" w:eastAsia="Times New Roman" w:hAnsi="Arial" w:cs="Arial"/>
            <w:b/>
            <w:bCs/>
            <w:color w:val="282424"/>
            <w:sz w:val="24"/>
            <w:szCs w:val="24"/>
          </w:rPr>
          <w:t>Hulu</w:t>
        </w:r>
        <w:proofErr w:type="spellEnd"/>
        <w:r w:rsidRPr="005E42AA">
          <w:rPr>
            <w:rFonts w:ascii="Arial" w:eastAsia="Times New Roman" w:hAnsi="Arial" w:cs="Arial"/>
            <w:b/>
            <w:bCs/>
            <w:color w:val="282424"/>
            <w:sz w:val="24"/>
            <w:szCs w:val="24"/>
          </w:rPr>
          <w:t>,</w:t>
        </w:r>
        <w:proofErr w:type="gramEnd"/>
        <w:r w:rsidRPr="005E42AA">
          <w:rPr>
            <w:rFonts w:ascii="Arial" w:eastAsia="Times New Roman" w:hAnsi="Arial" w:cs="Arial"/>
            <w:b/>
            <w:bCs/>
            <w:color w:val="282424"/>
            <w:sz w:val="24"/>
            <w:szCs w:val="24"/>
          </w:rPr>
          <w:t> </w:t>
        </w:r>
        <w:r w:rsidRPr="005E42AA">
          <w:rPr>
            <w:rFonts w:ascii="Arial" w:eastAsia="Times New Roman" w:hAnsi="Arial" w:cs="Arial"/>
            <w:color w:val="282424"/>
            <w:sz w:val="24"/>
            <w:szCs w:val="24"/>
          </w:rPr>
          <w:t xml:space="preserve">the website is not available to the whole world. </w:t>
        </w:r>
        <w:proofErr w:type="spellStart"/>
        <w:r w:rsidRPr="005E42AA">
          <w:rPr>
            <w:rFonts w:ascii="Arial" w:eastAsia="Times New Roman" w:hAnsi="Arial" w:cs="Arial"/>
            <w:color w:val="282424"/>
            <w:sz w:val="24"/>
            <w:szCs w:val="24"/>
          </w:rPr>
          <w:t>Hulu</w:t>
        </w:r>
        <w:proofErr w:type="spellEnd"/>
        <w:r w:rsidRPr="005E42AA">
          <w:rPr>
            <w:rFonts w:ascii="Arial" w:eastAsia="Times New Roman" w:hAnsi="Arial" w:cs="Arial"/>
            <w:color w:val="282424"/>
            <w:sz w:val="24"/>
            <w:szCs w:val="24"/>
          </w:rPr>
          <w:t xml:space="preserve"> can only be found by internet users that live in some parts of Europe and Asia. Still, you can use US VPN and aces the website.</w:t>
        </w:r>
      </w:ins>
    </w:p>
    <w:p w:rsidR="005E42AA" w:rsidRPr="005E42AA" w:rsidRDefault="005E42AA" w:rsidP="005E42AA">
      <w:pPr>
        <w:shd w:val="clear" w:color="auto" w:fill="FFFFFF"/>
        <w:spacing w:after="360" w:line="240" w:lineRule="auto"/>
        <w:outlineLvl w:val="2"/>
        <w:rPr>
          <w:ins w:id="62" w:author="Unknown"/>
          <w:rFonts w:ascii="Arial" w:eastAsia="Times New Roman" w:hAnsi="Arial" w:cs="Arial"/>
          <w:color w:val="222222"/>
          <w:sz w:val="48"/>
          <w:szCs w:val="48"/>
        </w:rPr>
      </w:pPr>
      <w:ins w:id="63" w:author="Unknown">
        <w:r w:rsidRPr="005E42AA">
          <w:rPr>
            <w:rFonts w:ascii="Arial" w:eastAsia="Times New Roman" w:hAnsi="Arial" w:cs="Arial"/>
            <w:color w:val="222222"/>
            <w:sz w:val="48"/>
            <w:szCs w:val="48"/>
          </w:rPr>
          <w:t>4. Funimation.com</w:t>
        </w:r>
      </w:ins>
    </w:p>
    <w:p w:rsidR="005E42AA" w:rsidRPr="005E42AA" w:rsidRDefault="005E42AA" w:rsidP="005E42AA">
      <w:pPr>
        <w:shd w:val="clear" w:color="auto" w:fill="FFFFFF"/>
        <w:spacing w:after="390" w:line="240" w:lineRule="auto"/>
        <w:rPr>
          <w:ins w:id="64" w:author="Unknown"/>
          <w:rFonts w:ascii="Arial" w:eastAsia="Times New Roman" w:hAnsi="Arial" w:cs="Arial"/>
          <w:color w:val="282424"/>
          <w:sz w:val="24"/>
          <w:szCs w:val="24"/>
        </w:rPr>
      </w:pPr>
      <w:r>
        <w:rPr>
          <w:rFonts w:ascii="Arial" w:eastAsia="Times New Roman" w:hAnsi="Arial" w:cs="Arial"/>
          <w:noProof/>
          <w:color w:val="282424"/>
          <w:sz w:val="24"/>
          <w:szCs w:val="24"/>
        </w:rPr>
        <w:drawing>
          <wp:inline distT="0" distB="0" distL="0" distR="0">
            <wp:extent cx="4286250" cy="2228850"/>
            <wp:effectExtent l="0" t="0" r="0" b="0"/>
            <wp:docPr id="1" name="Picture 1" descr="Fu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i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228850"/>
                    </a:xfrm>
                    <a:prstGeom prst="rect">
                      <a:avLst/>
                    </a:prstGeom>
                    <a:noFill/>
                    <a:ln>
                      <a:noFill/>
                    </a:ln>
                  </pic:spPr>
                </pic:pic>
              </a:graphicData>
            </a:graphic>
          </wp:inline>
        </w:drawing>
      </w:r>
    </w:p>
    <w:p w:rsidR="005E42AA" w:rsidRPr="005E42AA" w:rsidRDefault="005E42AA" w:rsidP="005E42AA">
      <w:pPr>
        <w:shd w:val="clear" w:color="auto" w:fill="FFFFFF"/>
        <w:spacing w:after="390" w:line="240" w:lineRule="auto"/>
        <w:rPr>
          <w:ins w:id="65" w:author="Unknown"/>
          <w:rFonts w:ascii="Arial" w:eastAsia="Times New Roman" w:hAnsi="Arial" w:cs="Arial"/>
          <w:color w:val="282424"/>
          <w:sz w:val="24"/>
          <w:szCs w:val="24"/>
        </w:rPr>
      </w:pPr>
      <w:ins w:id="66" w:author="Unknown">
        <w:r w:rsidRPr="005E42AA">
          <w:rPr>
            <w:rFonts w:ascii="Arial" w:eastAsia="Times New Roman" w:hAnsi="Arial" w:cs="Arial"/>
            <w:color w:val="282424"/>
            <w:sz w:val="24"/>
            <w:szCs w:val="24"/>
          </w:rPr>
          <w:t>This site is a smart well-run business to challenge the capabilities and provide the best legal anime streaming website.  This site thus holds the official title, and every anime that you are going to watch on this site is </w:t>
        </w:r>
        <w:proofErr w:type="spellStart"/>
        <w:r w:rsidRPr="005E42AA">
          <w:rPr>
            <w:rFonts w:ascii="Arial" w:eastAsia="Times New Roman" w:hAnsi="Arial" w:cs="Arial"/>
            <w:color w:val="282424"/>
            <w:sz w:val="24"/>
            <w:szCs w:val="24"/>
          </w:rPr>
          <w:t>Funimation</w:t>
        </w:r>
        <w:proofErr w:type="spellEnd"/>
        <w:r w:rsidRPr="005E42AA">
          <w:rPr>
            <w:rFonts w:ascii="Arial" w:eastAsia="Times New Roman" w:hAnsi="Arial" w:cs="Arial"/>
            <w:color w:val="282424"/>
            <w:sz w:val="24"/>
            <w:szCs w:val="24"/>
          </w:rPr>
          <w:t xml:space="preserve"> licensed Anime video in dubbed or subbed version. </w:t>
        </w:r>
        <w:proofErr w:type="gramStart"/>
        <w:r w:rsidRPr="005E42AA">
          <w:rPr>
            <w:rFonts w:ascii="Arial" w:eastAsia="Times New Roman" w:hAnsi="Arial" w:cs="Arial"/>
            <w:color w:val="282424"/>
            <w:sz w:val="24"/>
            <w:szCs w:val="24"/>
          </w:rPr>
          <w:t>The aspect of business calls for premium membership where the dubbed versions are available to premium users and subbed versions are available to free users.</w:t>
        </w:r>
        <w:proofErr w:type="gramEnd"/>
      </w:ins>
    </w:p>
    <w:p w:rsidR="005E42AA" w:rsidRPr="005E42AA" w:rsidRDefault="005E42AA" w:rsidP="005E42AA">
      <w:pPr>
        <w:shd w:val="clear" w:color="auto" w:fill="FFFFFF"/>
        <w:spacing w:after="390" w:line="240" w:lineRule="auto"/>
        <w:rPr>
          <w:ins w:id="67" w:author="Unknown"/>
          <w:rFonts w:ascii="Arial" w:eastAsia="Times New Roman" w:hAnsi="Arial" w:cs="Arial"/>
          <w:color w:val="282424"/>
          <w:sz w:val="24"/>
          <w:szCs w:val="24"/>
        </w:rPr>
      </w:pPr>
      <w:ins w:id="68" w:author="Unknown">
        <w:r w:rsidRPr="005E42AA">
          <w:rPr>
            <w:rFonts w:ascii="Arial" w:eastAsia="Times New Roman" w:hAnsi="Arial" w:cs="Arial"/>
            <w:color w:val="282424"/>
            <w:sz w:val="24"/>
            <w:szCs w:val="24"/>
          </w:rPr>
          <w:lastRenderedPageBreak/>
          <w:t>Again, if you do not bother money, you can use this site. If you like subbed version for free, you can surely visit this site. </w:t>
        </w:r>
        <w:r w:rsidRPr="005E42AA">
          <w:rPr>
            <w:rFonts w:ascii="Arial" w:eastAsia="Times New Roman" w:hAnsi="Arial" w:cs="Arial"/>
            <w:b/>
            <w:bCs/>
            <w:color w:val="282424"/>
            <w:sz w:val="24"/>
            <w:szCs w:val="24"/>
          </w:rPr>
          <w:t>This is a site that provides English dubbed Anime.</w:t>
        </w:r>
      </w:ins>
    </w:p>
    <w:p w:rsidR="005E42AA" w:rsidRDefault="005E42AA" w:rsidP="005E42AA">
      <w:pPr>
        <w:pStyle w:val="NormalWeb"/>
        <w:spacing w:before="150" w:beforeAutospacing="0" w:after="150" w:afterAutospacing="0" w:line="390" w:lineRule="atLeast"/>
        <w:rPr>
          <w:rFonts w:ascii="Arial" w:hAnsi="Arial" w:cs="Arial"/>
          <w:color w:val="444444"/>
        </w:rPr>
      </w:pPr>
      <w:r>
        <w:rPr>
          <w:rStyle w:val="Strong"/>
          <w:rFonts w:ascii="Arial" w:hAnsi="Arial" w:cs="Arial"/>
          <w:color w:val="2B2B2B"/>
        </w:rPr>
        <w:t>No. 1 anime website -</w:t>
      </w:r>
      <w:r>
        <w:rPr>
          <w:rStyle w:val="apple-converted-space"/>
          <w:rFonts w:ascii="Arial" w:hAnsi="Arial" w:cs="Arial"/>
          <w:b/>
          <w:bCs/>
          <w:color w:val="2B2B2B"/>
        </w:rPr>
        <w:t> </w:t>
      </w:r>
      <w:hyperlink r:id="rId11" w:history="1">
        <w:r>
          <w:rPr>
            <w:rStyle w:val="Hyperlink"/>
            <w:rFonts w:ascii="Arial" w:hAnsi="Arial" w:cs="Arial"/>
            <w:b/>
            <w:bCs/>
            <w:color w:val="0099FF"/>
          </w:rPr>
          <w:t>Kissanime.com</w:t>
        </w:r>
      </w:hyperlink>
    </w:p>
    <w:p w:rsidR="005E42AA" w:rsidRDefault="005E42AA" w:rsidP="005E42AA">
      <w:pPr>
        <w:pStyle w:val="NormalWeb"/>
        <w:spacing w:before="150" w:beforeAutospacing="0" w:after="150" w:afterAutospacing="0" w:line="390" w:lineRule="atLeast"/>
        <w:rPr>
          <w:rFonts w:ascii="Arial" w:hAnsi="Arial" w:cs="Arial"/>
          <w:color w:val="444444"/>
        </w:rPr>
      </w:pPr>
      <w:proofErr w:type="spellStart"/>
      <w:r>
        <w:rPr>
          <w:rFonts w:ascii="Arial" w:hAnsi="Arial" w:cs="Arial"/>
          <w:color w:val="444444"/>
        </w:rPr>
        <w:t>Kissanime</w:t>
      </w:r>
      <w:proofErr w:type="spellEnd"/>
      <w:r>
        <w:rPr>
          <w:rFonts w:ascii="Arial" w:hAnsi="Arial" w:cs="Arial"/>
          <w:color w:val="444444"/>
        </w:rPr>
        <w:t xml:space="preserve"> is a popular website which allows you to enjoy any anime in high quality. This anime website provides lots of anime resources, and you can get the anime in a various formats from 240p to 720p even 1080p. What's more, </w:t>
      </w:r>
      <w:proofErr w:type="spellStart"/>
      <w:r>
        <w:rPr>
          <w:rFonts w:ascii="Arial" w:hAnsi="Arial" w:cs="Arial"/>
          <w:color w:val="444444"/>
        </w:rPr>
        <w:t>Kissanime</w:t>
      </w:r>
      <w:proofErr w:type="spellEnd"/>
      <w:r>
        <w:rPr>
          <w:rFonts w:ascii="Arial" w:hAnsi="Arial" w:cs="Arial"/>
          <w:color w:val="444444"/>
        </w:rPr>
        <w:t xml:space="preserve"> also support HTML</w:t>
      </w:r>
      <w:r>
        <w:rPr>
          <w:rFonts w:ascii="MS Gothic" w:eastAsia="MS Gothic" w:hAnsi="MS Gothic" w:cs="MS Gothic" w:hint="eastAsia"/>
          <w:color w:val="444444"/>
        </w:rPr>
        <w:t>５</w:t>
      </w:r>
      <w:r>
        <w:rPr>
          <w:rFonts w:ascii="Arial" w:hAnsi="Arial" w:cs="Arial"/>
          <w:color w:val="444444"/>
        </w:rPr>
        <w:t>so that you are able to enjoy the popular anime on your mobile phone.</w:t>
      </w:r>
    </w:p>
    <w:p w:rsidR="005E42AA" w:rsidRDefault="005E42AA" w:rsidP="005E42AA">
      <w:pPr>
        <w:spacing w:line="240" w:lineRule="atLeast"/>
        <w:rPr>
          <w:rFonts w:ascii="Arial" w:hAnsi="Arial" w:cs="Arial"/>
          <w:color w:val="444444"/>
          <w:sz w:val="15"/>
          <w:szCs w:val="15"/>
        </w:rPr>
      </w:pPr>
      <w:r>
        <w:rPr>
          <w:rFonts w:ascii="Arial" w:hAnsi="Arial" w:cs="Arial"/>
          <w:noProof/>
          <w:color w:val="222222"/>
          <w:sz w:val="15"/>
          <w:szCs w:val="15"/>
        </w:rPr>
        <w:drawing>
          <wp:inline distT="0" distB="0" distL="0" distR="0">
            <wp:extent cx="2486025" cy="1638300"/>
            <wp:effectExtent l="0" t="0" r="9525" b="0"/>
            <wp:docPr id="25" name="Picture 25" descr="Kissanim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issanim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p>
    <w:p w:rsidR="005E42AA" w:rsidRDefault="005E42AA" w:rsidP="005E42AA">
      <w:pPr>
        <w:pStyle w:val="NormalWeb"/>
        <w:spacing w:before="150" w:beforeAutospacing="0" w:after="150" w:afterAutospacing="0" w:line="390" w:lineRule="atLeast"/>
        <w:rPr>
          <w:rFonts w:ascii="Arial" w:hAnsi="Arial" w:cs="Arial"/>
          <w:color w:val="444444"/>
        </w:rPr>
      </w:pPr>
      <w:r>
        <w:rPr>
          <w:rStyle w:val="Strong"/>
          <w:rFonts w:ascii="Arial" w:hAnsi="Arial" w:cs="Arial"/>
          <w:color w:val="2B2B2B"/>
        </w:rPr>
        <w:t>Top 2 anime website -</w:t>
      </w:r>
      <w:r>
        <w:rPr>
          <w:rStyle w:val="apple-converted-space"/>
          <w:rFonts w:ascii="Arial" w:hAnsi="Arial" w:cs="Arial"/>
          <w:b/>
          <w:bCs/>
          <w:color w:val="2B2B2B"/>
        </w:rPr>
        <w:t> </w:t>
      </w:r>
      <w:proofErr w:type="spellStart"/>
      <w:r>
        <w:rPr>
          <w:rStyle w:val="Strong"/>
          <w:rFonts w:ascii="Arial" w:hAnsi="Arial" w:cs="Arial"/>
          <w:color w:val="2B2B2B"/>
        </w:rPr>
        <w:fldChar w:fldCharType="begin"/>
      </w:r>
      <w:r>
        <w:rPr>
          <w:rStyle w:val="Strong"/>
          <w:rFonts w:ascii="Arial" w:hAnsi="Arial" w:cs="Arial"/>
          <w:color w:val="2B2B2B"/>
        </w:rPr>
        <w:instrText xml:space="preserve"> HYPERLINK "http://www.hulu.com/search?q=anime" </w:instrText>
      </w:r>
      <w:r>
        <w:rPr>
          <w:rStyle w:val="Strong"/>
          <w:rFonts w:ascii="Arial" w:hAnsi="Arial" w:cs="Arial"/>
          <w:color w:val="2B2B2B"/>
        </w:rPr>
        <w:fldChar w:fldCharType="separate"/>
      </w:r>
      <w:r>
        <w:rPr>
          <w:rStyle w:val="Hyperlink"/>
          <w:rFonts w:ascii="Arial" w:hAnsi="Arial" w:cs="Arial"/>
          <w:b/>
          <w:bCs/>
          <w:color w:val="0099FF"/>
        </w:rPr>
        <w:t>Hulu</w:t>
      </w:r>
      <w:proofErr w:type="spellEnd"/>
      <w:r>
        <w:rPr>
          <w:rStyle w:val="Hyperlink"/>
          <w:rFonts w:ascii="Arial" w:hAnsi="Arial" w:cs="Arial"/>
          <w:b/>
          <w:bCs/>
          <w:color w:val="0099FF"/>
        </w:rPr>
        <w:t xml:space="preserve"> anime</w:t>
      </w:r>
      <w:r>
        <w:rPr>
          <w:rStyle w:val="Strong"/>
          <w:rFonts w:ascii="Arial" w:hAnsi="Arial" w:cs="Arial"/>
          <w:color w:val="2B2B2B"/>
        </w:rPr>
        <w:fldChar w:fldCharType="end"/>
      </w:r>
    </w:p>
    <w:p w:rsidR="005E42AA" w:rsidRDefault="005E42AA" w:rsidP="005E42AA">
      <w:pPr>
        <w:pStyle w:val="NormalWeb"/>
        <w:spacing w:before="150" w:beforeAutospacing="0" w:after="150" w:afterAutospacing="0" w:line="390" w:lineRule="atLeast"/>
        <w:rPr>
          <w:rFonts w:ascii="Arial" w:hAnsi="Arial" w:cs="Arial"/>
          <w:color w:val="444444"/>
        </w:rPr>
      </w:pPr>
      <w:r>
        <w:rPr>
          <w:rFonts w:ascii="Arial" w:hAnsi="Arial" w:cs="Arial"/>
          <w:color w:val="444444"/>
        </w:rPr>
        <w:t xml:space="preserve">You must have heard of </w:t>
      </w:r>
      <w:proofErr w:type="spellStart"/>
      <w:r>
        <w:rPr>
          <w:rFonts w:ascii="Arial" w:hAnsi="Arial" w:cs="Arial"/>
          <w:color w:val="444444"/>
        </w:rPr>
        <w:t>Hulu</w:t>
      </w:r>
      <w:proofErr w:type="spellEnd"/>
      <w:r>
        <w:rPr>
          <w:rFonts w:ascii="Arial" w:hAnsi="Arial" w:cs="Arial"/>
          <w:color w:val="444444"/>
        </w:rPr>
        <w:t xml:space="preserve"> when you want to watch TV and movies online. Lulu allows you not only enjoy the TV series and movies, it also enables you to search and find the most popular anime, Korean drama and video games. Want to enjoy Dragon Ball Z on </w:t>
      </w:r>
      <w:proofErr w:type="spellStart"/>
      <w:r>
        <w:rPr>
          <w:rFonts w:ascii="Arial" w:hAnsi="Arial" w:cs="Arial"/>
          <w:color w:val="444444"/>
        </w:rPr>
        <w:t>Hulu</w:t>
      </w:r>
      <w:proofErr w:type="spellEnd"/>
      <w:r>
        <w:rPr>
          <w:rFonts w:ascii="Arial" w:hAnsi="Arial" w:cs="Arial"/>
          <w:color w:val="444444"/>
        </w:rPr>
        <w:t xml:space="preserve"> anime? Just insert the anime name on the search bar to find the best answer.</w:t>
      </w:r>
    </w:p>
    <w:p w:rsidR="005E42AA" w:rsidRDefault="005E42AA" w:rsidP="005E42AA">
      <w:pPr>
        <w:spacing w:line="240" w:lineRule="atLeast"/>
        <w:rPr>
          <w:rFonts w:ascii="Arial" w:hAnsi="Arial" w:cs="Arial"/>
          <w:color w:val="444444"/>
          <w:sz w:val="15"/>
          <w:szCs w:val="15"/>
        </w:rPr>
      </w:pPr>
      <w:r>
        <w:rPr>
          <w:rFonts w:ascii="Arial" w:hAnsi="Arial" w:cs="Arial"/>
          <w:noProof/>
          <w:color w:val="222222"/>
          <w:sz w:val="15"/>
          <w:szCs w:val="15"/>
        </w:rPr>
        <w:drawing>
          <wp:inline distT="0" distB="0" distL="0" distR="0">
            <wp:extent cx="2486025" cy="1638300"/>
            <wp:effectExtent l="0" t="0" r="9525" b="0"/>
            <wp:docPr id="24" name="Picture 24" descr="Hulu Anim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ulu Anim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p>
    <w:p w:rsidR="005E42AA" w:rsidRDefault="005E42AA" w:rsidP="005E42AA">
      <w:pPr>
        <w:pStyle w:val="NormalWeb"/>
        <w:spacing w:before="150" w:beforeAutospacing="0" w:after="150" w:afterAutospacing="0" w:line="390" w:lineRule="atLeast"/>
        <w:rPr>
          <w:rFonts w:ascii="Arial" w:hAnsi="Arial" w:cs="Arial"/>
          <w:color w:val="444444"/>
        </w:rPr>
      </w:pPr>
      <w:r>
        <w:rPr>
          <w:rStyle w:val="Strong"/>
          <w:rFonts w:ascii="Arial" w:hAnsi="Arial" w:cs="Arial"/>
          <w:color w:val="2B2B2B"/>
        </w:rPr>
        <w:t>Top 3 anime website -</w:t>
      </w:r>
      <w:r>
        <w:rPr>
          <w:rStyle w:val="apple-converted-space"/>
          <w:rFonts w:ascii="Arial" w:hAnsi="Arial" w:cs="Arial"/>
          <w:b/>
          <w:bCs/>
          <w:color w:val="2B2B2B"/>
        </w:rPr>
        <w:t> </w:t>
      </w:r>
      <w:proofErr w:type="spellStart"/>
      <w:r>
        <w:rPr>
          <w:rStyle w:val="Strong"/>
          <w:rFonts w:ascii="Arial" w:hAnsi="Arial" w:cs="Arial"/>
          <w:color w:val="2B2B2B"/>
        </w:rPr>
        <w:fldChar w:fldCharType="begin"/>
      </w:r>
      <w:r>
        <w:rPr>
          <w:rStyle w:val="Strong"/>
          <w:rFonts w:ascii="Arial" w:hAnsi="Arial" w:cs="Arial"/>
          <w:color w:val="2B2B2B"/>
        </w:rPr>
        <w:instrText xml:space="preserve"> HYPERLINK "http://www.crunchyroll.com/" </w:instrText>
      </w:r>
      <w:r>
        <w:rPr>
          <w:rStyle w:val="Strong"/>
          <w:rFonts w:ascii="Arial" w:hAnsi="Arial" w:cs="Arial"/>
          <w:color w:val="2B2B2B"/>
        </w:rPr>
        <w:fldChar w:fldCharType="separate"/>
      </w:r>
      <w:r>
        <w:rPr>
          <w:rStyle w:val="Hyperlink"/>
          <w:rFonts w:ascii="Arial" w:hAnsi="Arial" w:cs="Arial"/>
          <w:b/>
          <w:bCs/>
          <w:color w:val="0099FF"/>
        </w:rPr>
        <w:t>Crunchyroll</w:t>
      </w:r>
      <w:proofErr w:type="spellEnd"/>
      <w:r>
        <w:rPr>
          <w:rStyle w:val="Strong"/>
          <w:rFonts w:ascii="Arial" w:hAnsi="Arial" w:cs="Arial"/>
          <w:color w:val="2B2B2B"/>
        </w:rPr>
        <w:fldChar w:fldCharType="end"/>
      </w:r>
    </w:p>
    <w:p w:rsidR="005E42AA" w:rsidRDefault="005E42AA" w:rsidP="005E42AA">
      <w:pPr>
        <w:pStyle w:val="NormalWeb"/>
        <w:spacing w:before="150" w:beforeAutospacing="0" w:after="150" w:afterAutospacing="0" w:line="390" w:lineRule="atLeast"/>
        <w:rPr>
          <w:rFonts w:ascii="Arial" w:hAnsi="Arial" w:cs="Arial"/>
          <w:color w:val="444444"/>
        </w:rPr>
      </w:pPr>
      <w:r>
        <w:rPr>
          <w:rFonts w:ascii="Arial" w:hAnsi="Arial" w:cs="Arial"/>
          <w:color w:val="444444"/>
        </w:rPr>
        <w:t xml:space="preserve">Erased is hot on </w:t>
      </w:r>
      <w:proofErr w:type="spellStart"/>
      <w:r>
        <w:rPr>
          <w:rFonts w:ascii="Arial" w:hAnsi="Arial" w:cs="Arial"/>
          <w:color w:val="444444"/>
        </w:rPr>
        <w:t>Crunchyroll</w:t>
      </w:r>
      <w:proofErr w:type="spellEnd"/>
      <w:r>
        <w:rPr>
          <w:rFonts w:ascii="Arial" w:hAnsi="Arial" w:cs="Arial"/>
          <w:color w:val="444444"/>
        </w:rPr>
        <w:t xml:space="preserve"> now! As the most active anime website, </w:t>
      </w:r>
      <w:proofErr w:type="spellStart"/>
      <w:r>
        <w:rPr>
          <w:rFonts w:ascii="Arial" w:hAnsi="Arial" w:cs="Arial"/>
          <w:color w:val="444444"/>
        </w:rPr>
        <w:t>crunchyroll</w:t>
      </w:r>
      <w:proofErr w:type="spellEnd"/>
      <w:r>
        <w:rPr>
          <w:rFonts w:ascii="Arial" w:hAnsi="Arial" w:cs="Arial"/>
          <w:color w:val="444444"/>
        </w:rPr>
        <w:t xml:space="preserve"> provides different solutions to find your best anime. For example, this anime </w:t>
      </w:r>
      <w:proofErr w:type="spellStart"/>
      <w:r>
        <w:rPr>
          <w:rFonts w:ascii="Arial" w:hAnsi="Arial" w:cs="Arial"/>
          <w:color w:val="444444"/>
        </w:rPr>
        <w:t>strreaming</w:t>
      </w:r>
      <w:proofErr w:type="spellEnd"/>
      <w:r>
        <w:rPr>
          <w:rFonts w:ascii="Arial" w:hAnsi="Arial" w:cs="Arial"/>
          <w:color w:val="444444"/>
        </w:rPr>
        <w:t xml:space="preserve"> </w:t>
      </w:r>
      <w:r>
        <w:rPr>
          <w:rFonts w:ascii="Arial" w:hAnsi="Arial" w:cs="Arial"/>
          <w:color w:val="444444"/>
        </w:rPr>
        <w:lastRenderedPageBreak/>
        <w:t xml:space="preserve">website makes a clear anime category to make it easier to find </w:t>
      </w:r>
      <w:proofErr w:type="gramStart"/>
      <w:r>
        <w:rPr>
          <w:rFonts w:ascii="Arial" w:hAnsi="Arial" w:cs="Arial"/>
          <w:color w:val="444444"/>
        </w:rPr>
        <w:t>your</w:t>
      </w:r>
      <w:proofErr w:type="gramEnd"/>
      <w:r>
        <w:rPr>
          <w:rFonts w:ascii="Arial" w:hAnsi="Arial" w:cs="Arial"/>
          <w:color w:val="444444"/>
        </w:rPr>
        <w:t xml:space="preserve"> what you want: the simulcasts, latest news, sites news, all-new anime, all-new drama, and forum to discuss the anime with other strangers.</w:t>
      </w:r>
    </w:p>
    <w:p w:rsidR="005E42AA" w:rsidRDefault="005E42AA" w:rsidP="005E42AA">
      <w:pPr>
        <w:spacing w:line="240" w:lineRule="atLeast"/>
        <w:rPr>
          <w:rFonts w:ascii="Arial" w:hAnsi="Arial" w:cs="Arial"/>
          <w:color w:val="444444"/>
          <w:sz w:val="15"/>
          <w:szCs w:val="15"/>
        </w:rPr>
      </w:pPr>
      <w:r>
        <w:rPr>
          <w:rFonts w:ascii="Arial" w:hAnsi="Arial" w:cs="Arial"/>
          <w:noProof/>
          <w:color w:val="222222"/>
          <w:sz w:val="15"/>
          <w:szCs w:val="15"/>
        </w:rPr>
        <w:drawing>
          <wp:inline distT="0" distB="0" distL="0" distR="0">
            <wp:extent cx="2486025" cy="1638300"/>
            <wp:effectExtent l="0" t="0" r="9525" b="0"/>
            <wp:docPr id="23" name="Picture 23" descr="Crunchyrol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unchyrol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p>
    <w:p w:rsidR="005E42AA" w:rsidRDefault="005E42AA" w:rsidP="005E42AA">
      <w:pPr>
        <w:pStyle w:val="NormalWeb"/>
        <w:spacing w:before="150" w:beforeAutospacing="0" w:after="150" w:afterAutospacing="0" w:line="390" w:lineRule="atLeast"/>
        <w:rPr>
          <w:rFonts w:ascii="Arial" w:hAnsi="Arial" w:cs="Arial"/>
          <w:color w:val="444444"/>
        </w:rPr>
      </w:pPr>
      <w:r>
        <w:rPr>
          <w:rStyle w:val="Strong"/>
          <w:rFonts w:ascii="Arial" w:hAnsi="Arial" w:cs="Arial"/>
          <w:color w:val="2B2B2B"/>
        </w:rPr>
        <w:t>Top 4 anime website -</w:t>
      </w:r>
      <w:r>
        <w:rPr>
          <w:rStyle w:val="apple-converted-space"/>
          <w:rFonts w:ascii="Arial" w:hAnsi="Arial" w:cs="Arial"/>
          <w:b/>
          <w:bCs/>
          <w:color w:val="2B2B2B"/>
        </w:rPr>
        <w:t> </w:t>
      </w:r>
      <w:hyperlink r:id="rId18" w:history="1">
        <w:r>
          <w:rPr>
            <w:rStyle w:val="Hyperlink"/>
            <w:rFonts w:ascii="Arial" w:hAnsi="Arial" w:cs="Arial"/>
            <w:b/>
            <w:bCs/>
            <w:color w:val="0099FF"/>
          </w:rPr>
          <w:t>Anime Heaven</w:t>
        </w:r>
      </w:hyperlink>
    </w:p>
    <w:p w:rsidR="005E42AA" w:rsidRDefault="005E42AA" w:rsidP="005E42AA">
      <w:pPr>
        <w:pStyle w:val="NormalWeb"/>
        <w:spacing w:before="150" w:beforeAutospacing="0" w:after="150" w:afterAutospacing="0" w:line="390" w:lineRule="atLeast"/>
        <w:rPr>
          <w:rFonts w:ascii="Arial" w:hAnsi="Arial" w:cs="Arial"/>
          <w:color w:val="444444"/>
        </w:rPr>
      </w:pPr>
      <w:r>
        <w:rPr>
          <w:rFonts w:ascii="Arial" w:hAnsi="Arial" w:cs="Arial"/>
          <w:color w:val="444444"/>
        </w:rPr>
        <w:t xml:space="preserve">Anime heaven is another free anime site for you to watch anime. You are able to find the favorite Cartoons, Anime Series, Ongoing Series, </w:t>
      </w:r>
      <w:proofErr w:type="gramStart"/>
      <w:r>
        <w:rPr>
          <w:rFonts w:ascii="Arial" w:hAnsi="Arial" w:cs="Arial"/>
          <w:color w:val="444444"/>
        </w:rPr>
        <w:t>Movies</w:t>
      </w:r>
      <w:proofErr w:type="gramEnd"/>
      <w:r>
        <w:rPr>
          <w:rFonts w:ascii="Arial" w:hAnsi="Arial" w:cs="Arial"/>
          <w:color w:val="444444"/>
        </w:rPr>
        <w:t xml:space="preserve"> and select the new shows by rating, Genre and year. It is well compatible with your Windows 7/8/10 and Mac computer. What's more, Anime Heaven has an obvious advantage that it allows users to download the favorite anime to computer with different video quality.</w:t>
      </w:r>
    </w:p>
    <w:p w:rsidR="005E42AA" w:rsidRDefault="005E42AA" w:rsidP="005E42AA">
      <w:pPr>
        <w:spacing w:line="240" w:lineRule="atLeast"/>
        <w:rPr>
          <w:rFonts w:ascii="Arial" w:hAnsi="Arial" w:cs="Arial"/>
          <w:color w:val="444444"/>
          <w:sz w:val="15"/>
          <w:szCs w:val="15"/>
        </w:rPr>
      </w:pPr>
      <w:r>
        <w:rPr>
          <w:rFonts w:ascii="Arial" w:hAnsi="Arial" w:cs="Arial"/>
          <w:noProof/>
          <w:color w:val="222222"/>
          <w:sz w:val="15"/>
          <w:szCs w:val="15"/>
        </w:rPr>
        <w:drawing>
          <wp:inline distT="0" distB="0" distL="0" distR="0">
            <wp:extent cx="2486025" cy="1638300"/>
            <wp:effectExtent l="0" t="0" r="9525" b="0"/>
            <wp:docPr id="22" name="Picture 22" descr="Anime Heave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ime Heave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p>
    <w:p w:rsidR="005E42AA" w:rsidRDefault="005E42AA" w:rsidP="005E42AA">
      <w:pPr>
        <w:pStyle w:val="NormalWeb"/>
        <w:spacing w:before="150" w:beforeAutospacing="0" w:after="150" w:afterAutospacing="0" w:line="390" w:lineRule="atLeast"/>
        <w:rPr>
          <w:rFonts w:ascii="Arial" w:hAnsi="Arial" w:cs="Arial"/>
          <w:color w:val="444444"/>
        </w:rPr>
      </w:pPr>
      <w:r>
        <w:rPr>
          <w:rStyle w:val="Strong"/>
          <w:rFonts w:ascii="Arial" w:hAnsi="Arial" w:cs="Arial"/>
          <w:color w:val="2B2B2B"/>
        </w:rPr>
        <w:t>Top 5 anime website -</w:t>
      </w:r>
      <w:r>
        <w:rPr>
          <w:rStyle w:val="apple-converted-space"/>
          <w:rFonts w:ascii="Arial" w:hAnsi="Arial" w:cs="Arial"/>
          <w:b/>
          <w:bCs/>
          <w:color w:val="2B2B2B"/>
        </w:rPr>
        <w:t> </w:t>
      </w:r>
      <w:hyperlink r:id="rId21" w:history="1">
        <w:r>
          <w:rPr>
            <w:rStyle w:val="Hyperlink"/>
            <w:rFonts w:ascii="Arial" w:hAnsi="Arial" w:cs="Arial"/>
            <w:b/>
            <w:bCs/>
            <w:color w:val="0099FF"/>
          </w:rPr>
          <w:t>Anime Season</w:t>
        </w:r>
      </w:hyperlink>
    </w:p>
    <w:p w:rsidR="005E42AA" w:rsidRDefault="005E42AA" w:rsidP="005E42AA">
      <w:pPr>
        <w:pStyle w:val="NormalWeb"/>
        <w:spacing w:before="150" w:beforeAutospacing="0" w:after="150" w:afterAutospacing="0" w:line="390" w:lineRule="atLeast"/>
        <w:rPr>
          <w:rFonts w:ascii="Arial" w:hAnsi="Arial" w:cs="Arial"/>
          <w:color w:val="444444"/>
        </w:rPr>
      </w:pPr>
      <w:r>
        <w:rPr>
          <w:rFonts w:ascii="Arial" w:hAnsi="Arial" w:cs="Arial"/>
          <w:color w:val="444444"/>
        </w:rPr>
        <w:t xml:space="preserve">Anime Season also has done a good job for providing the anime series for its users. You will get the popular anime with votes from its supporters. In addition, this anime streaming site departs to 4 parts to choose the anime: New Anime </w:t>
      </w:r>
      <w:proofErr w:type="spellStart"/>
      <w:r>
        <w:rPr>
          <w:rFonts w:ascii="Arial" w:hAnsi="Arial" w:cs="Arial"/>
          <w:color w:val="444444"/>
        </w:rPr>
        <w:t>Eposodes</w:t>
      </w:r>
      <w:proofErr w:type="spellEnd"/>
      <w:r>
        <w:rPr>
          <w:rFonts w:ascii="Arial" w:hAnsi="Arial" w:cs="Arial"/>
          <w:color w:val="444444"/>
        </w:rPr>
        <w:t>, Recent Anime Recommendations, Recently Rated Anime and Recently Added Anime. Are you interested in its categories? Go visit this anime website to find your favorite anime.</w:t>
      </w:r>
    </w:p>
    <w:p w:rsidR="005E42AA" w:rsidRDefault="005E42AA" w:rsidP="005E42AA">
      <w:pPr>
        <w:spacing w:line="240" w:lineRule="atLeast"/>
        <w:rPr>
          <w:rFonts w:ascii="Arial" w:hAnsi="Arial" w:cs="Arial"/>
          <w:color w:val="444444"/>
          <w:sz w:val="15"/>
          <w:szCs w:val="15"/>
        </w:rPr>
      </w:pPr>
      <w:r>
        <w:rPr>
          <w:rFonts w:ascii="Arial" w:hAnsi="Arial" w:cs="Arial"/>
          <w:noProof/>
          <w:color w:val="222222"/>
          <w:sz w:val="15"/>
          <w:szCs w:val="15"/>
        </w:rPr>
        <w:lastRenderedPageBreak/>
        <w:drawing>
          <wp:inline distT="0" distB="0" distL="0" distR="0">
            <wp:extent cx="2486025" cy="1638300"/>
            <wp:effectExtent l="0" t="0" r="9525" b="0"/>
            <wp:docPr id="21" name="Picture 21" descr="Anime Seas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ime Seas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1638300"/>
                    </a:xfrm>
                    <a:prstGeom prst="rect">
                      <a:avLst/>
                    </a:prstGeom>
                    <a:noFill/>
                    <a:ln>
                      <a:noFill/>
                    </a:ln>
                  </pic:spPr>
                </pic:pic>
              </a:graphicData>
            </a:graphic>
          </wp:inline>
        </w:drawing>
      </w:r>
    </w:p>
    <w:p w:rsidR="005E42AA" w:rsidRDefault="005E42AA" w:rsidP="005E42AA">
      <w:pPr>
        <w:pStyle w:val="NormalWeb"/>
        <w:spacing w:before="150" w:beforeAutospacing="0" w:after="150" w:afterAutospacing="0" w:line="390" w:lineRule="atLeast"/>
        <w:rPr>
          <w:rFonts w:ascii="Arial" w:hAnsi="Arial" w:cs="Arial"/>
          <w:color w:val="444444"/>
        </w:rPr>
      </w:pPr>
      <w:r>
        <w:rPr>
          <w:rFonts w:ascii="Arial" w:hAnsi="Arial" w:cs="Arial"/>
          <w:color w:val="444444"/>
        </w:rPr>
        <w:t>Are these anime websites good enough to watch anime? If you need more anime websites, you may get the answer from the following table.</w:t>
      </w:r>
    </w:p>
    <w:p w:rsidR="005E42AA" w:rsidRDefault="005E42AA" w:rsidP="005E42AA">
      <w:pPr>
        <w:pStyle w:val="Heading2"/>
        <w:spacing w:before="450" w:beforeAutospacing="0" w:after="300" w:afterAutospacing="0" w:line="720" w:lineRule="atLeast"/>
        <w:rPr>
          <w:rFonts w:ascii="Arial" w:hAnsi="Arial" w:cs="Arial"/>
          <w:b w:val="0"/>
          <w:bCs w:val="0"/>
          <w:color w:val="222222"/>
          <w:sz w:val="72"/>
          <w:szCs w:val="72"/>
        </w:rPr>
      </w:pPr>
      <w:r>
        <w:rPr>
          <w:rFonts w:ascii="Arial" w:hAnsi="Arial" w:cs="Arial"/>
          <w:b w:val="0"/>
          <w:bCs w:val="0"/>
          <w:color w:val="222222"/>
          <w:sz w:val="72"/>
          <w:szCs w:val="72"/>
        </w:rPr>
        <w:t>Other anime sites list</w:t>
      </w:r>
    </w:p>
    <w:tbl>
      <w:tblPr>
        <w:tblW w:w="0" w:type="auto"/>
        <w:tblCellSpacing w:w="0" w:type="dxa"/>
        <w:tblBorders>
          <w:top w:val="single" w:sz="6" w:space="0" w:color="CAECFF"/>
          <w:left w:val="single" w:sz="6" w:space="0" w:color="CAECFF"/>
          <w:bottom w:val="single" w:sz="6" w:space="0" w:color="CAECFF"/>
          <w:right w:val="single" w:sz="6" w:space="0" w:color="CAECFF"/>
        </w:tblBorders>
        <w:tblCellMar>
          <w:top w:w="15" w:type="dxa"/>
          <w:left w:w="15" w:type="dxa"/>
          <w:bottom w:w="15" w:type="dxa"/>
          <w:right w:w="15" w:type="dxa"/>
        </w:tblCellMar>
        <w:tblLook w:val="04A0" w:firstRow="1" w:lastRow="0" w:firstColumn="1" w:lastColumn="0" w:noHBand="0" w:noVBand="1"/>
      </w:tblPr>
      <w:tblGrid>
        <w:gridCol w:w="3584"/>
        <w:gridCol w:w="2209"/>
        <w:gridCol w:w="1875"/>
        <w:gridCol w:w="2022"/>
      </w:tblGrid>
      <w:tr w:rsidR="005E42AA" w:rsidTr="005E42AA">
        <w:trPr>
          <w:tblCellSpacing w:w="0" w:type="dxa"/>
        </w:trPr>
        <w:tc>
          <w:tcPr>
            <w:tcW w:w="4335" w:type="dxa"/>
            <w:tcBorders>
              <w:top w:val="single" w:sz="6" w:space="0" w:color="CAECFF"/>
              <w:left w:val="single" w:sz="6" w:space="0" w:color="CAECFF"/>
              <w:bottom w:val="single" w:sz="6" w:space="0" w:color="CAECFF"/>
              <w:right w:val="single" w:sz="6" w:space="0" w:color="CAECFF"/>
            </w:tcBorders>
            <w:shd w:val="clear" w:color="auto" w:fill="0099FF"/>
            <w:tcMar>
              <w:top w:w="150" w:type="dxa"/>
              <w:left w:w="150" w:type="dxa"/>
              <w:bottom w:w="150" w:type="dxa"/>
              <w:right w:w="150" w:type="dxa"/>
            </w:tcMar>
            <w:vAlign w:val="center"/>
            <w:hideMark/>
          </w:tcPr>
          <w:p w:rsidR="005E42AA" w:rsidRDefault="005E42AA">
            <w:pPr>
              <w:spacing w:before="225" w:line="375" w:lineRule="atLeast"/>
              <w:jc w:val="center"/>
              <w:rPr>
                <w:rFonts w:ascii="Arial" w:hAnsi="Arial" w:cs="Arial"/>
                <w:color w:val="FFFFFF"/>
                <w:sz w:val="27"/>
                <w:szCs w:val="27"/>
              </w:rPr>
            </w:pPr>
            <w:r>
              <w:rPr>
                <w:rFonts w:ascii="Arial" w:hAnsi="Arial" w:cs="Arial"/>
                <w:color w:val="FFFFFF"/>
                <w:sz w:val="27"/>
                <w:szCs w:val="27"/>
              </w:rPr>
              <w:t>Logo</w:t>
            </w:r>
          </w:p>
        </w:tc>
        <w:tc>
          <w:tcPr>
            <w:tcW w:w="1860" w:type="dxa"/>
            <w:tcBorders>
              <w:top w:val="single" w:sz="6" w:space="0" w:color="CAECFF"/>
              <w:left w:val="single" w:sz="6" w:space="0" w:color="CAECFF"/>
              <w:bottom w:val="single" w:sz="6" w:space="0" w:color="CAECFF"/>
              <w:right w:val="single" w:sz="6" w:space="0" w:color="CAECFF"/>
            </w:tcBorders>
            <w:shd w:val="clear" w:color="auto" w:fill="0099FF"/>
            <w:tcMar>
              <w:top w:w="150" w:type="dxa"/>
              <w:left w:w="150" w:type="dxa"/>
              <w:bottom w:w="150" w:type="dxa"/>
              <w:right w:w="150" w:type="dxa"/>
            </w:tcMar>
            <w:vAlign w:val="center"/>
            <w:hideMark/>
          </w:tcPr>
          <w:p w:rsidR="005E42AA" w:rsidRDefault="005E42AA">
            <w:pPr>
              <w:spacing w:before="225" w:line="375" w:lineRule="atLeast"/>
              <w:jc w:val="center"/>
              <w:rPr>
                <w:rFonts w:ascii="Arial" w:hAnsi="Arial" w:cs="Arial"/>
                <w:color w:val="FFFFFF"/>
                <w:sz w:val="27"/>
                <w:szCs w:val="27"/>
              </w:rPr>
            </w:pPr>
            <w:r>
              <w:rPr>
                <w:rFonts w:ascii="Arial" w:hAnsi="Arial" w:cs="Arial"/>
                <w:color w:val="FFFFFF"/>
                <w:sz w:val="27"/>
                <w:szCs w:val="27"/>
              </w:rPr>
              <w:t>Top Anime Websites</w:t>
            </w:r>
          </w:p>
        </w:tc>
        <w:tc>
          <w:tcPr>
            <w:tcW w:w="1335" w:type="dxa"/>
            <w:tcBorders>
              <w:top w:val="single" w:sz="6" w:space="0" w:color="CAECFF"/>
              <w:left w:val="single" w:sz="6" w:space="0" w:color="CAECFF"/>
              <w:bottom w:val="single" w:sz="6" w:space="0" w:color="CAECFF"/>
              <w:right w:val="single" w:sz="6" w:space="0" w:color="CAECFF"/>
            </w:tcBorders>
            <w:shd w:val="clear" w:color="auto" w:fill="0099FF"/>
            <w:tcMar>
              <w:top w:w="150" w:type="dxa"/>
              <w:left w:w="150" w:type="dxa"/>
              <w:bottom w:w="150" w:type="dxa"/>
              <w:right w:w="150" w:type="dxa"/>
            </w:tcMar>
            <w:vAlign w:val="center"/>
            <w:hideMark/>
          </w:tcPr>
          <w:p w:rsidR="005E42AA" w:rsidRDefault="005E42AA">
            <w:pPr>
              <w:spacing w:before="225" w:line="375" w:lineRule="atLeast"/>
              <w:jc w:val="center"/>
              <w:rPr>
                <w:rFonts w:ascii="Arial" w:hAnsi="Arial" w:cs="Arial"/>
                <w:color w:val="FFFFFF"/>
                <w:sz w:val="27"/>
                <w:szCs w:val="27"/>
              </w:rPr>
            </w:pPr>
            <w:r>
              <w:rPr>
                <w:rFonts w:ascii="Arial" w:hAnsi="Arial" w:cs="Arial"/>
                <w:color w:val="FFFFFF"/>
                <w:sz w:val="27"/>
                <w:szCs w:val="27"/>
              </w:rPr>
              <w:t>Download</w:t>
            </w:r>
          </w:p>
        </w:tc>
        <w:tc>
          <w:tcPr>
            <w:tcW w:w="5835" w:type="dxa"/>
            <w:tcBorders>
              <w:top w:val="single" w:sz="6" w:space="0" w:color="CAECFF"/>
              <w:left w:val="single" w:sz="6" w:space="0" w:color="CAECFF"/>
              <w:bottom w:val="single" w:sz="6" w:space="0" w:color="CAECFF"/>
              <w:right w:val="single" w:sz="6" w:space="0" w:color="CAECFF"/>
            </w:tcBorders>
            <w:shd w:val="clear" w:color="auto" w:fill="0099FF"/>
            <w:tcMar>
              <w:top w:w="150" w:type="dxa"/>
              <w:left w:w="150" w:type="dxa"/>
              <w:bottom w:w="150" w:type="dxa"/>
              <w:right w:w="150" w:type="dxa"/>
            </w:tcMar>
            <w:vAlign w:val="center"/>
            <w:hideMark/>
          </w:tcPr>
          <w:p w:rsidR="005E42AA" w:rsidRDefault="005E42AA">
            <w:pPr>
              <w:spacing w:before="225" w:line="375" w:lineRule="atLeast"/>
              <w:jc w:val="center"/>
              <w:rPr>
                <w:rFonts w:ascii="Arial" w:hAnsi="Arial" w:cs="Arial"/>
                <w:color w:val="FFFFFF"/>
                <w:sz w:val="27"/>
                <w:szCs w:val="27"/>
              </w:rPr>
            </w:pPr>
            <w:r>
              <w:rPr>
                <w:rFonts w:ascii="Arial" w:hAnsi="Arial" w:cs="Arial"/>
                <w:color w:val="FFFFFF"/>
                <w:sz w:val="27"/>
                <w:szCs w:val="27"/>
              </w:rPr>
              <w:t>Details</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523875"/>
                  <wp:effectExtent l="0" t="0" r="9525" b="9525"/>
                  <wp:docPr id="20" name="Picture 20" descr="http://www.aiseesoft.com/images/anime-websites/free-movie-lin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iseesoft.com/images/anime-websites/free-movie-link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52387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25" w:history="1">
              <w:r>
                <w:rPr>
                  <w:rStyle w:val="Hyperlink"/>
                  <w:rFonts w:ascii="Arial" w:hAnsi="Arial" w:cs="Arial"/>
                  <w:color w:val="0099FF"/>
                  <w:sz w:val="21"/>
                  <w:szCs w:val="21"/>
                </w:rPr>
                <w:t>freemovielinker.com</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5835" w:type="dxa"/>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1.It</w:t>
            </w:r>
            <w:proofErr w:type="gramEnd"/>
            <w:r>
              <w:rPr>
                <w:rFonts w:ascii="Arial" w:hAnsi="Arial" w:cs="Arial"/>
                <w:color w:val="444444"/>
                <w:sz w:val="21"/>
                <w:szCs w:val="21"/>
              </w:rPr>
              <w:t xml:space="preserve"> is much more than an anime website, you can find the popular movies here.</w:t>
            </w:r>
            <w:r>
              <w:rPr>
                <w:rFonts w:ascii="Arial" w:hAnsi="Arial" w:cs="Arial"/>
                <w:color w:val="444444"/>
                <w:sz w:val="21"/>
                <w:szCs w:val="21"/>
              </w:rPr>
              <w:br/>
              <w:t xml:space="preserve">2. The unregistered version only allows you to watch the anime within certain scale. If you want to find more movies and anime series, you </w:t>
            </w:r>
            <w:r>
              <w:rPr>
                <w:rFonts w:ascii="Arial" w:hAnsi="Arial" w:cs="Arial"/>
                <w:color w:val="444444"/>
                <w:sz w:val="21"/>
                <w:szCs w:val="21"/>
              </w:rPr>
              <w:lastRenderedPageBreak/>
              <w:t>need to sign in.</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2000250" cy="304800"/>
                  <wp:effectExtent l="0" t="0" r="0" b="0"/>
                  <wp:docPr id="19" name="Picture 19" descr="http://www.aiseesoft.com/images/anime-websites/soul-an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iseesoft.com/images/anime-websites/soul-anim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0250" cy="3048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27" w:history="1">
              <w:r>
                <w:rPr>
                  <w:rStyle w:val="Hyperlink"/>
                  <w:rFonts w:ascii="Arial" w:hAnsi="Arial" w:cs="Arial"/>
                  <w:color w:val="0099FF"/>
                  <w:sz w:val="21"/>
                  <w:szCs w:val="21"/>
                </w:rPr>
                <w:t>soul-anime</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Yes, you are able to free download the anime with the green Download button.</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1. You are able to watch the whole anime episode with subtitle for free.</w:t>
            </w:r>
            <w:r>
              <w:rPr>
                <w:rFonts w:ascii="Arial" w:hAnsi="Arial" w:cs="Arial"/>
                <w:color w:val="444444"/>
                <w:sz w:val="21"/>
                <w:szCs w:val="21"/>
              </w:rPr>
              <w:br/>
              <w:t xml:space="preserve">2. Support to watch 3000+ </w:t>
            </w:r>
            <w:proofErr w:type="spellStart"/>
            <w:r>
              <w:rPr>
                <w:rFonts w:ascii="Arial" w:hAnsi="Arial" w:cs="Arial"/>
                <w:color w:val="444444"/>
                <w:sz w:val="21"/>
                <w:szCs w:val="21"/>
              </w:rPr>
              <w:t>Animes</w:t>
            </w:r>
            <w:proofErr w:type="spellEnd"/>
            <w:r>
              <w:rPr>
                <w:rFonts w:ascii="Arial" w:hAnsi="Arial" w:cs="Arial"/>
                <w:color w:val="444444"/>
                <w:sz w:val="21"/>
                <w:szCs w:val="21"/>
              </w:rPr>
              <w:t xml:space="preserve"> series and 50000+anime episode.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542925"/>
                  <wp:effectExtent l="0" t="0" r="9525" b="9525"/>
                  <wp:docPr id="18" name="Picture 18" descr="http://www.aiseesoft.com/images/anime-websites/watch-an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iseesoft.com/images/anime-websites/watch-anim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28825" cy="54292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29" w:history="1">
              <w:r>
                <w:rPr>
                  <w:rStyle w:val="Hyperlink"/>
                  <w:rFonts w:ascii="Arial" w:hAnsi="Arial" w:cs="Arial"/>
                  <w:color w:val="0099FF"/>
                  <w:sz w:val="21"/>
                  <w:szCs w:val="21"/>
                </w:rPr>
                <w:t>watch-anime.net</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1.Watch</w:t>
            </w:r>
            <w:proofErr w:type="gramEnd"/>
            <w:r>
              <w:rPr>
                <w:rFonts w:ascii="Arial" w:hAnsi="Arial" w:cs="Arial"/>
                <w:color w:val="444444"/>
                <w:sz w:val="21"/>
                <w:szCs w:val="21"/>
              </w:rPr>
              <w:t xml:space="preserve"> Anime online with English Subbed within high video quality.</w:t>
            </w:r>
            <w:r>
              <w:rPr>
                <w:rFonts w:ascii="Arial" w:hAnsi="Arial" w:cs="Arial"/>
                <w:color w:val="444444"/>
                <w:sz w:val="21"/>
                <w:szCs w:val="21"/>
              </w:rPr>
              <w:br/>
              <w:t>2. Choose the anime from its release date.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09775" cy="447675"/>
                  <wp:effectExtent l="0" t="0" r="9525" b="9525"/>
                  <wp:docPr id="17" name="Picture 17" descr="http://www.aiseesoft.com/images/anime-websites/chia-an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iseesoft.com/images/anime-websites/chia-anim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09775" cy="44767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31" w:history="1">
              <w:r>
                <w:rPr>
                  <w:rStyle w:val="Hyperlink"/>
                  <w:rFonts w:ascii="Arial" w:hAnsi="Arial" w:cs="Arial"/>
                  <w:color w:val="0099FF"/>
                  <w:sz w:val="21"/>
                  <w:szCs w:val="21"/>
                </w:rPr>
                <w:t>chia-anime.tv</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1.Frequent</w:t>
            </w:r>
            <w:proofErr w:type="gramEnd"/>
            <w:r>
              <w:rPr>
                <w:rFonts w:ascii="Arial" w:hAnsi="Arial" w:cs="Arial"/>
                <w:color w:val="444444"/>
                <w:sz w:val="21"/>
                <w:szCs w:val="21"/>
              </w:rPr>
              <w:t xml:space="preserve"> rate to update.</w:t>
            </w:r>
            <w:r>
              <w:rPr>
                <w:rFonts w:ascii="Arial" w:hAnsi="Arial" w:cs="Arial"/>
                <w:color w:val="444444"/>
                <w:sz w:val="21"/>
                <w:szCs w:val="21"/>
              </w:rPr>
              <w:br/>
            </w:r>
            <w:proofErr w:type="gramStart"/>
            <w:r>
              <w:rPr>
                <w:rFonts w:ascii="Arial" w:hAnsi="Arial" w:cs="Arial"/>
                <w:color w:val="444444"/>
                <w:sz w:val="21"/>
                <w:szCs w:val="21"/>
              </w:rPr>
              <w:t>2.Play</w:t>
            </w:r>
            <w:proofErr w:type="gramEnd"/>
            <w:r>
              <w:rPr>
                <w:rFonts w:ascii="Arial" w:hAnsi="Arial" w:cs="Arial"/>
                <w:color w:val="444444"/>
                <w:sz w:val="21"/>
                <w:szCs w:val="21"/>
              </w:rPr>
              <w:t xml:space="preserve"> anime with high video quality.</w:t>
            </w:r>
            <w:r>
              <w:rPr>
                <w:rFonts w:ascii="Arial" w:hAnsi="Arial" w:cs="Arial"/>
                <w:color w:val="444444"/>
                <w:sz w:val="21"/>
                <w:szCs w:val="21"/>
              </w:rPr>
              <w:br/>
              <w:t>3. Easy to search and choose.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2028825" cy="571500"/>
                  <wp:effectExtent l="0" t="0" r="9525" b="0"/>
                  <wp:docPr id="16" name="Picture 16" descr="http://www.aiseesoft.com/images/anime-websites/anilink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iseesoft.com/images/anime-websites/anilinkz.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28825" cy="5715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33" w:history="1">
              <w:r>
                <w:rPr>
                  <w:rStyle w:val="Hyperlink"/>
                  <w:rFonts w:ascii="Arial" w:hAnsi="Arial" w:cs="Arial"/>
                  <w:color w:val="0099FF"/>
                  <w:sz w:val="21"/>
                  <w:szCs w:val="21"/>
                </w:rPr>
                <w:t>anilinkz.tv</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Watch your favorite anime online in this anime streaming websites with the largest database.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571500"/>
                  <wp:effectExtent l="0" t="0" r="9525" b="0"/>
                  <wp:docPr id="15" name="Picture 15" descr="http://www.aiseesoft.com/images/anime-websites/gogo-ani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iseesoft.com/images/anime-websites/gogo-anime.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28825" cy="5715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35" w:history="1">
              <w:r>
                <w:rPr>
                  <w:rStyle w:val="Hyperlink"/>
                  <w:rFonts w:ascii="Arial" w:hAnsi="Arial" w:cs="Arial"/>
                  <w:color w:val="0099FF"/>
                  <w:sz w:val="21"/>
                  <w:szCs w:val="21"/>
                </w:rPr>
                <w:t>gogoanime.com</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1.The</w:t>
            </w:r>
            <w:proofErr w:type="gramEnd"/>
            <w:r>
              <w:rPr>
                <w:rFonts w:ascii="Arial" w:hAnsi="Arial" w:cs="Arial"/>
                <w:color w:val="444444"/>
                <w:sz w:val="21"/>
                <w:szCs w:val="21"/>
              </w:rPr>
              <w:t xml:space="preserve"> world's largest free anime site as its webpage describes.</w:t>
            </w:r>
            <w:r>
              <w:rPr>
                <w:rFonts w:ascii="Arial" w:hAnsi="Arial" w:cs="Arial"/>
                <w:color w:val="444444"/>
                <w:sz w:val="21"/>
                <w:szCs w:val="21"/>
              </w:rPr>
              <w:br/>
              <w:t>2. Watch free series and movies online with English Subtitle.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533400"/>
                  <wp:effectExtent l="0" t="0" r="9525" b="0"/>
                  <wp:docPr id="14" name="Picture 14" descr="http://www.aiseesoft.com/images/anime-websites/anime-craz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iseesoft.com/images/anime-websites/anime-crazy.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28825" cy="5334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37" w:history="1">
              <w:r>
                <w:rPr>
                  <w:rStyle w:val="Hyperlink"/>
                  <w:rFonts w:ascii="Arial" w:hAnsi="Arial" w:cs="Arial"/>
                  <w:color w:val="0099FF"/>
                  <w:sz w:val="21"/>
                  <w:szCs w:val="21"/>
                </w:rPr>
                <w:t>anime crazy</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1.Watch</w:t>
            </w:r>
            <w:proofErr w:type="gramEnd"/>
            <w:r>
              <w:rPr>
                <w:rFonts w:ascii="Arial" w:hAnsi="Arial" w:cs="Arial"/>
                <w:color w:val="444444"/>
                <w:sz w:val="21"/>
                <w:szCs w:val="21"/>
              </w:rPr>
              <w:t xml:space="preserve"> anime online free.</w:t>
            </w:r>
            <w:r>
              <w:rPr>
                <w:rFonts w:ascii="Arial" w:hAnsi="Arial" w:cs="Arial"/>
                <w:color w:val="444444"/>
                <w:sz w:val="21"/>
                <w:szCs w:val="21"/>
              </w:rPr>
              <w:br/>
              <w:t>2. Support both English dubbed and subbed anime videos.</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19300" cy="847725"/>
                  <wp:effectExtent l="0" t="0" r="0" b="9525"/>
                  <wp:docPr id="13" name="Picture 13" descr="http://www.aiseesoft.com/images/anime-websites/anime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iseesoft.com/images/anime-websites/anime4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300" cy="84772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39" w:history="1">
              <w:r>
                <w:rPr>
                  <w:rStyle w:val="Hyperlink"/>
                  <w:rFonts w:ascii="Arial" w:hAnsi="Arial" w:cs="Arial"/>
                  <w:color w:val="0099FF"/>
                  <w:sz w:val="21"/>
                  <w:szCs w:val="21"/>
                </w:rPr>
                <w:t>anime nova</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1.Watch</w:t>
            </w:r>
            <w:proofErr w:type="gramEnd"/>
            <w:r>
              <w:rPr>
                <w:rFonts w:ascii="Arial" w:hAnsi="Arial" w:cs="Arial"/>
                <w:color w:val="444444"/>
                <w:sz w:val="21"/>
                <w:szCs w:val="21"/>
              </w:rPr>
              <w:t xml:space="preserve"> online free anime series and movies online with </w:t>
            </w:r>
            <w:r>
              <w:rPr>
                <w:rFonts w:ascii="Arial" w:hAnsi="Arial" w:cs="Arial"/>
                <w:color w:val="444444"/>
                <w:sz w:val="21"/>
                <w:szCs w:val="21"/>
              </w:rPr>
              <w:lastRenderedPageBreak/>
              <w:t>English subtitle.</w:t>
            </w:r>
            <w:r>
              <w:rPr>
                <w:rFonts w:ascii="Arial" w:hAnsi="Arial" w:cs="Arial"/>
                <w:color w:val="444444"/>
                <w:sz w:val="21"/>
                <w:szCs w:val="21"/>
              </w:rPr>
              <w:br/>
              <w:t>2. Support playing Korean Drama.</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2028825" cy="485775"/>
                  <wp:effectExtent l="0" t="0" r="9525" b="9525"/>
                  <wp:docPr id="12" name="Picture 12" descr="http://www.aiseesoft.com/images/anime-websites/nar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iseesoft.com/images/anime-websites/narut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28825" cy="48577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41" w:history="1">
              <w:proofErr w:type="spellStart"/>
              <w:r>
                <w:rPr>
                  <w:rStyle w:val="Hyperlink"/>
                  <w:rFonts w:ascii="Arial" w:hAnsi="Arial" w:cs="Arial"/>
                  <w:color w:val="0099FF"/>
                  <w:sz w:val="21"/>
                  <w:szCs w:val="21"/>
                </w:rPr>
                <w:t>narutoget</w:t>
              </w:r>
              <w:proofErr w:type="spellEnd"/>
            </w:hyperlink>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0F6FA"/>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1.It</w:t>
            </w:r>
            <w:proofErr w:type="gramEnd"/>
            <w:r>
              <w:rPr>
                <w:rFonts w:ascii="Arial" w:hAnsi="Arial" w:cs="Arial"/>
                <w:color w:val="444444"/>
                <w:sz w:val="21"/>
                <w:szCs w:val="21"/>
              </w:rPr>
              <w:t xml:space="preserve"> aims to provide the </w:t>
            </w:r>
            <w:proofErr w:type="spellStart"/>
            <w:r>
              <w:rPr>
                <w:rFonts w:ascii="Arial" w:hAnsi="Arial" w:cs="Arial"/>
                <w:color w:val="444444"/>
                <w:sz w:val="21"/>
                <w:szCs w:val="21"/>
              </w:rPr>
              <w:t>Naruto</w:t>
            </w:r>
            <w:proofErr w:type="spellEnd"/>
            <w:r>
              <w:rPr>
                <w:rFonts w:ascii="Arial" w:hAnsi="Arial" w:cs="Arial"/>
                <w:color w:val="444444"/>
                <w:sz w:val="21"/>
                <w:szCs w:val="21"/>
              </w:rPr>
              <w:t xml:space="preserve"> episodes.</w:t>
            </w:r>
            <w:r>
              <w:rPr>
                <w:rFonts w:ascii="Arial" w:hAnsi="Arial" w:cs="Arial"/>
                <w:color w:val="444444"/>
                <w:sz w:val="21"/>
                <w:szCs w:val="21"/>
              </w:rPr>
              <w:br/>
              <w:t xml:space="preserve">2. It is the best and fastest source to free watch </w:t>
            </w:r>
            <w:proofErr w:type="spellStart"/>
            <w:r>
              <w:rPr>
                <w:rFonts w:ascii="Arial" w:hAnsi="Arial" w:cs="Arial"/>
                <w:color w:val="444444"/>
                <w:sz w:val="21"/>
                <w:szCs w:val="21"/>
              </w:rPr>
              <w:t>Naruto</w:t>
            </w:r>
            <w:proofErr w:type="spellEnd"/>
            <w:r>
              <w:rPr>
                <w:rFonts w:ascii="Arial" w:hAnsi="Arial" w:cs="Arial"/>
                <w:color w:val="444444"/>
                <w:sz w:val="21"/>
                <w:szCs w:val="21"/>
              </w:rPr>
              <w:t xml:space="preserve"> anime online.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647700"/>
                  <wp:effectExtent l="0" t="0" r="9525" b="0"/>
                  <wp:docPr id="11" name="Picture 11" descr="http://www.aiseesoft.com/images/anime-websites/animef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iseesoft.com/images/anime-websites/animefreak.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28825" cy="6477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43" w:history="1">
              <w:r>
                <w:rPr>
                  <w:rStyle w:val="Hyperlink"/>
                  <w:rFonts w:ascii="Arial" w:hAnsi="Arial" w:cs="Arial"/>
                  <w:color w:val="0099FF"/>
                  <w:sz w:val="21"/>
                  <w:szCs w:val="21"/>
                </w:rPr>
                <w:t>animefreak.tv</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1.It</w:t>
            </w:r>
            <w:proofErr w:type="gramEnd"/>
            <w:r>
              <w:rPr>
                <w:rFonts w:ascii="Arial" w:hAnsi="Arial" w:cs="Arial"/>
                <w:color w:val="444444"/>
                <w:sz w:val="21"/>
                <w:szCs w:val="21"/>
              </w:rPr>
              <w:t xml:space="preserve"> has its own Android app.</w:t>
            </w:r>
            <w:r>
              <w:rPr>
                <w:rFonts w:ascii="Arial" w:hAnsi="Arial" w:cs="Arial"/>
                <w:color w:val="444444"/>
                <w:sz w:val="21"/>
                <w:szCs w:val="21"/>
              </w:rPr>
              <w:br/>
              <w:t>2. Watch stream anime and movies online for free.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581025"/>
                  <wp:effectExtent l="0" t="0" r="9525" b="9525"/>
                  <wp:docPr id="10" name="Picture 10" descr="http://www.aiseesoft.com/images/anime-websites/anime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iseesoft.com/images/anime-websites/animeultima.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45" w:history="1">
              <w:proofErr w:type="spellStart"/>
              <w:r>
                <w:rPr>
                  <w:rStyle w:val="Hyperlink"/>
                  <w:rFonts w:ascii="Arial" w:hAnsi="Arial" w:cs="Arial"/>
                  <w:color w:val="0099FF"/>
                  <w:sz w:val="21"/>
                  <w:szCs w:val="21"/>
                </w:rPr>
                <w:t>animeultima</w:t>
              </w:r>
              <w:proofErr w:type="spellEnd"/>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1.Need</w:t>
            </w:r>
            <w:proofErr w:type="gramEnd"/>
            <w:r>
              <w:rPr>
                <w:rFonts w:ascii="Arial" w:hAnsi="Arial" w:cs="Arial"/>
                <w:color w:val="444444"/>
                <w:sz w:val="21"/>
                <w:szCs w:val="21"/>
              </w:rPr>
              <w:t xml:space="preserve"> to register.</w:t>
            </w:r>
            <w:r>
              <w:rPr>
                <w:rStyle w:val="apple-converted-space"/>
                <w:rFonts w:ascii="Arial" w:hAnsi="Arial" w:cs="Arial"/>
                <w:color w:val="444444"/>
                <w:sz w:val="21"/>
                <w:szCs w:val="21"/>
              </w:rPr>
              <w:t> </w:t>
            </w:r>
            <w:r>
              <w:rPr>
                <w:rFonts w:ascii="Arial" w:hAnsi="Arial" w:cs="Arial"/>
                <w:color w:val="444444"/>
                <w:sz w:val="21"/>
                <w:szCs w:val="21"/>
              </w:rPr>
              <w:br/>
            </w:r>
            <w:proofErr w:type="gramStart"/>
            <w:r>
              <w:rPr>
                <w:rFonts w:ascii="Arial" w:hAnsi="Arial" w:cs="Arial"/>
                <w:color w:val="444444"/>
                <w:sz w:val="21"/>
                <w:szCs w:val="21"/>
              </w:rPr>
              <w:t>2.Update</w:t>
            </w:r>
            <w:proofErr w:type="gramEnd"/>
            <w:r>
              <w:rPr>
                <w:rFonts w:ascii="Arial" w:hAnsi="Arial" w:cs="Arial"/>
                <w:color w:val="444444"/>
                <w:sz w:val="21"/>
                <w:szCs w:val="21"/>
              </w:rPr>
              <w:t xml:space="preserve"> anime hourly.</w:t>
            </w:r>
            <w:r>
              <w:rPr>
                <w:rFonts w:ascii="Arial" w:hAnsi="Arial" w:cs="Arial"/>
                <w:color w:val="444444"/>
                <w:sz w:val="21"/>
                <w:szCs w:val="21"/>
              </w:rPr>
              <w:br/>
              <w:t>3. Free anime website to watch anime with English subtitles and dubs.</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lastRenderedPageBreak/>
              <w:drawing>
                <wp:inline distT="0" distB="0" distL="0" distR="0">
                  <wp:extent cx="2028825" cy="628650"/>
                  <wp:effectExtent l="0" t="0" r="9525" b="0"/>
                  <wp:docPr id="9" name="Picture 9" descr="http://www.aiseesoft.com/images/anime-websites/animehe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iseesoft.com/images/anime-websites/animehere.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28825" cy="62865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47" w:history="1">
              <w:r>
                <w:rPr>
                  <w:rStyle w:val="Hyperlink"/>
                  <w:rFonts w:ascii="Arial" w:hAnsi="Arial" w:cs="Arial"/>
                  <w:color w:val="0099FF"/>
                  <w:sz w:val="21"/>
                  <w:szCs w:val="21"/>
                </w:rPr>
                <w:t>animehere.com</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1.Stream</w:t>
            </w:r>
            <w:proofErr w:type="gramEnd"/>
            <w:r>
              <w:rPr>
                <w:rFonts w:ascii="Arial" w:hAnsi="Arial" w:cs="Arial"/>
                <w:color w:val="444444"/>
                <w:sz w:val="21"/>
                <w:szCs w:val="21"/>
              </w:rPr>
              <w:t xml:space="preserve"> the latest anime online.</w:t>
            </w:r>
            <w:r>
              <w:rPr>
                <w:rFonts w:ascii="Arial" w:hAnsi="Arial" w:cs="Arial"/>
                <w:color w:val="444444"/>
                <w:sz w:val="21"/>
                <w:szCs w:val="21"/>
              </w:rPr>
              <w:br/>
              <w:t>2. Watch all the anime for free.</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638175"/>
                  <wp:effectExtent l="0" t="0" r="9525" b="9525"/>
                  <wp:docPr id="8" name="Picture 8" descr="http://www.aiseesoft.com/images/anime-websites/anime-sh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iseesoft.com/images/anime-websites/anime-show.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28825" cy="638175"/>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49" w:history="1">
              <w:r>
                <w:rPr>
                  <w:rStyle w:val="Hyperlink"/>
                  <w:rFonts w:ascii="Arial" w:hAnsi="Arial" w:cs="Arial"/>
                  <w:color w:val="0099FF"/>
                  <w:sz w:val="21"/>
                  <w:szCs w:val="21"/>
                </w:rPr>
                <w:t>animeshow.com</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1.Watch</w:t>
            </w:r>
            <w:proofErr w:type="gramEnd"/>
            <w:r>
              <w:rPr>
                <w:rFonts w:ascii="Arial" w:hAnsi="Arial" w:cs="Arial"/>
                <w:color w:val="444444"/>
                <w:sz w:val="21"/>
                <w:szCs w:val="21"/>
              </w:rPr>
              <w:t xml:space="preserve"> high quality anime series with English subs online.</w:t>
            </w:r>
            <w:r>
              <w:rPr>
                <w:rFonts w:ascii="Arial" w:hAnsi="Arial" w:cs="Arial"/>
                <w:color w:val="444444"/>
                <w:sz w:val="21"/>
                <w:szCs w:val="21"/>
              </w:rPr>
              <w:br/>
              <w:t>2. Provide the best anime series: Dragon Ball Super.</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28825" cy="571500"/>
                  <wp:effectExtent l="0" t="0" r="9525" b="0"/>
                  <wp:docPr id="7" name="Picture 7" descr="http://www.aiseesoft.com/images/anime-websites/animes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iseesoft.com/images/anime-websites/animeseed.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28825" cy="5715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51" w:history="1">
              <w:r>
                <w:rPr>
                  <w:rStyle w:val="Hyperlink"/>
                  <w:rFonts w:ascii="Arial" w:hAnsi="Arial" w:cs="Arial"/>
                  <w:color w:val="0099FF"/>
                  <w:sz w:val="21"/>
                  <w:szCs w:val="21"/>
                </w:rPr>
                <w:t>anime seed</w:t>
              </w:r>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Yes. It will navigate to another link to download the anime.</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proofErr w:type="gramStart"/>
            <w:r>
              <w:rPr>
                <w:rFonts w:ascii="Arial" w:hAnsi="Arial" w:cs="Arial"/>
                <w:color w:val="444444"/>
                <w:sz w:val="21"/>
                <w:szCs w:val="21"/>
              </w:rPr>
              <w:t>1.Watch</w:t>
            </w:r>
            <w:proofErr w:type="gramEnd"/>
            <w:r>
              <w:rPr>
                <w:rFonts w:ascii="Arial" w:hAnsi="Arial" w:cs="Arial"/>
                <w:color w:val="444444"/>
                <w:sz w:val="21"/>
                <w:szCs w:val="21"/>
              </w:rPr>
              <w:t xml:space="preserve"> anime online.</w:t>
            </w:r>
            <w:r>
              <w:rPr>
                <w:rFonts w:ascii="Arial" w:hAnsi="Arial" w:cs="Arial"/>
                <w:color w:val="444444"/>
                <w:sz w:val="21"/>
                <w:szCs w:val="21"/>
              </w:rPr>
              <w:br/>
              <w:t>2. Some anime are unable to play due to the copyright.</w:t>
            </w:r>
          </w:p>
        </w:tc>
      </w:tr>
      <w:tr w:rsidR="005E42AA" w:rsidTr="005E42AA">
        <w:trPr>
          <w:tblCellSpacing w:w="0" w:type="dxa"/>
        </w:trPr>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noProof/>
                <w:color w:val="444444"/>
                <w:sz w:val="21"/>
                <w:szCs w:val="21"/>
              </w:rPr>
              <w:drawing>
                <wp:inline distT="0" distB="0" distL="0" distR="0">
                  <wp:extent cx="2019300" cy="609600"/>
                  <wp:effectExtent l="0" t="0" r="0" b="0"/>
                  <wp:docPr id="6" name="Picture 6" descr="http://www.aiseesoft.com/images/anime-websites/funi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iseesoft.com/images/anime-websites/funimation.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19300" cy="609600"/>
                          </a:xfrm>
                          <a:prstGeom prst="rect">
                            <a:avLst/>
                          </a:prstGeom>
                          <a:noFill/>
                          <a:ln>
                            <a:noFill/>
                          </a:ln>
                        </pic:spPr>
                      </pic:pic>
                    </a:graphicData>
                  </a:graphic>
                </wp:inline>
              </w:drawing>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hyperlink r:id="rId53" w:history="1">
              <w:proofErr w:type="spellStart"/>
              <w:r>
                <w:rPr>
                  <w:rStyle w:val="Hyperlink"/>
                  <w:rFonts w:ascii="Arial" w:hAnsi="Arial" w:cs="Arial"/>
                  <w:color w:val="0099FF"/>
                  <w:sz w:val="21"/>
                  <w:szCs w:val="21"/>
                </w:rPr>
                <w:t>funimation</w:t>
              </w:r>
              <w:proofErr w:type="spellEnd"/>
            </w:hyperlink>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No</w:t>
            </w:r>
          </w:p>
        </w:tc>
        <w:tc>
          <w:tcPr>
            <w:tcW w:w="0" w:type="auto"/>
            <w:tcBorders>
              <w:top w:val="single" w:sz="6" w:space="0" w:color="CAECFF"/>
              <w:left w:val="single" w:sz="6" w:space="0" w:color="CAECFF"/>
              <w:bottom w:val="single" w:sz="6" w:space="0" w:color="CAECFF"/>
              <w:right w:val="single" w:sz="6" w:space="0" w:color="CAECFF"/>
            </w:tcBorders>
            <w:shd w:val="clear" w:color="auto" w:fill="F6F6F6"/>
            <w:tcMar>
              <w:top w:w="150" w:type="dxa"/>
              <w:left w:w="150" w:type="dxa"/>
              <w:bottom w:w="150" w:type="dxa"/>
              <w:right w:w="150" w:type="dxa"/>
            </w:tcMar>
            <w:vAlign w:val="center"/>
            <w:hideMark/>
          </w:tcPr>
          <w:p w:rsidR="005E42AA" w:rsidRDefault="005E42AA">
            <w:pPr>
              <w:spacing w:before="225" w:line="375" w:lineRule="atLeast"/>
              <w:rPr>
                <w:rFonts w:ascii="Arial" w:hAnsi="Arial" w:cs="Arial"/>
                <w:color w:val="444444"/>
                <w:sz w:val="21"/>
                <w:szCs w:val="21"/>
              </w:rPr>
            </w:pPr>
            <w:r>
              <w:rPr>
                <w:rFonts w:ascii="Arial" w:hAnsi="Arial" w:cs="Arial"/>
                <w:color w:val="444444"/>
                <w:sz w:val="21"/>
                <w:szCs w:val="21"/>
              </w:rPr>
              <w:t>1. Need to register.</w:t>
            </w:r>
            <w:r>
              <w:rPr>
                <w:rFonts w:ascii="Arial" w:hAnsi="Arial" w:cs="Arial"/>
                <w:color w:val="444444"/>
                <w:sz w:val="21"/>
                <w:szCs w:val="21"/>
              </w:rPr>
              <w:br/>
              <w:t>2. Enable users to watch anime and Asian drama episodes.</w:t>
            </w:r>
            <w:r>
              <w:rPr>
                <w:rFonts w:ascii="Arial" w:hAnsi="Arial" w:cs="Arial"/>
                <w:color w:val="444444"/>
                <w:sz w:val="21"/>
                <w:szCs w:val="21"/>
              </w:rPr>
              <w:br/>
            </w:r>
            <w:r>
              <w:rPr>
                <w:rFonts w:ascii="Arial" w:hAnsi="Arial" w:cs="Arial"/>
                <w:color w:val="444444"/>
                <w:sz w:val="21"/>
                <w:szCs w:val="21"/>
              </w:rPr>
              <w:lastRenderedPageBreak/>
              <w:t>3. Available to watch anime in English subs and subtitles.</w:t>
            </w:r>
          </w:p>
        </w:tc>
      </w:tr>
    </w:tbl>
    <w:p w:rsidR="009E0784" w:rsidRDefault="009E0784">
      <w:bookmarkStart w:id="69" w:name="_GoBack"/>
      <w:bookmarkEnd w:id="69"/>
    </w:p>
    <w:sectPr w:rsidR="009E0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66316"/>
    <w:multiLevelType w:val="multilevel"/>
    <w:tmpl w:val="0E5C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2AA"/>
    <w:rsid w:val="005E42AA"/>
    <w:rsid w:val="009E0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2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2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4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2AA"/>
  </w:style>
  <w:style w:type="character" w:styleId="Strong">
    <w:name w:val="Strong"/>
    <w:basedOn w:val="DefaultParagraphFont"/>
    <w:uiPriority w:val="22"/>
    <w:qFormat/>
    <w:rsid w:val="005E42AA"/>
    <w:rPr>
      <w:b/>
      <w:bCs/>
    </w:rPr>
  </w:style>
  <w:style w:type="character" w:styleId="Hyperlink">
    <w:name w:val="Hyperlink"/>
    <w:basedOn w:val="DefaultParagraphFont"/>
    <w:uiPriority w:val="99"/>
    <w:semiHidden/>
    <w:unhideWhenUsed/>
    <w:rsid w:val="005E42AA"/>
    <w:rPr>
      <w:color w:val="0000FF"/>
      <w:u w:val="single"/>
    </w:rPr>
  </w:style>
  <w:style w:type="character" w:styleId="Emphasis">
    <w:name w:val="Emphasis"/>
    <w:basedOn w:val="DefaultParagraphFont"/>
    <w:uiPriority w:val="20"/>
    <w:qFormat/>
    <w:rsid w:val="005E42AA"/>
    <w:rPr>
      <w:i/>
      <w:iCs/>
    </w:rPr>
  </w:style>
  <w:style w:type="paragraph" w:styleId="BalloonText">
    <w:name w:val="Balloon Text"/>
    <w:basedOn w:val="Normal"/>
    <w:link w:val="BalloonTextChar"/>
    <w:uiPriority w:val="99"/>
    <w:semiHidden/>
    <w:unhideWhenUsed/>
    <w:rsid w:val="005E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2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42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42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42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42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42AA"/>
  </w:style>
  <w:style w:type="character" w:styleId="Strong">
    <w:name w:val="Strong"/>
    <w:basedOn w:val="DefaultParagraphFont"/>
    <w:uiPriority w:val="22"/>
    <w:qFormat/>
    <w:rsid w:val="005E42AA"/>
    <w:rPr>
      <w:b/>
      <w:bCs/>
    </w:rPr>
  </w:style>
  <w:style w:type="character" w:styleId="Hyperlink">
    <w:name w:val="Hyperlink"/>
    <w:basedOn w:val="DefaultParagraphFont"/>
    <w:uiPriority w:val="99"/>
    <w:semiHidden/>
    <w:unhideWhenUsed/>
    <w:rsid w:val="005E42AA"/>
    <w:rPr>
      <w:color w:val="0000FF"/>
      <w:u w:val="single"/>
    </w:rPr>
  </w:style>
  <w:style w:type="character" w:styleId="Emphasis">
    <w:name w:val="Emphasis"/>
    <w:basedOn w:val="DefaultParagraphFont"/>
    <w:uiPriority w:val="20"/>
    <w:qFormat/>
    <w:rsid w:val="005E42AA"/>
    <w:rPr>
      <w:i/>
      <w:iCs/>
    </w:rPr>
  </w:style>
  <w:style w:type="paragraph" w:styleId="BalloonText">
    <w:name w:val="Balloon Text"/>
    <w:basedOn w:val="Normal"/>
    <w:link w:val="BalloonTextChar"/>
    <w:uiPriority w:val="99"/>
    <w:semiHidden/>
    <w:unhideWhenUsed/>
    <w:rsid w:val="005E4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2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449202">
      <w:bodyDiv w:val="1"/>
      <w:marLeft w:val="0"/>
      <w:marRight w:val="0"/>
      <w:marTop w:val="0"/>
      <w:marBottom w:val="0"/>
      <w:divBdr>
        <w:top w:val="none" w:sz="0" w:space="0" w:color="auto"/>
        <w:left w:val="none" w:sz="0" w:space="0" w:color="auto"/>
        <w:bottom w:val="none" w:sz="0" w:space="0" w:color="auto"/>
        <w:right w:val="none" w:sz="0" w:space="0" w:color="auto"/>
      </w:divBdr>
      <w:divsChild>
        <w:div w:id="1069226572">
          <w:marLeft w:val="0"/>
          <w:marRight w:val="0"/>
          <w:marTop w:val="0"/>
          <w:marBottom w:val="0"/>
          <w:divBdr>
            <w:top w:val="none" w:sz="0" w:space="0" w:color="auto"/>
            <w:left w:val="none" w:sz="0" w:space="0" w:color="auto"/>
            <w:bottom w:val="none" w:sz="0" w:space="0" w:color="auto"/>
            <w:right w:val="none" w:sz="0" w:space="0" w:color="auto"/>
          </w:divBdr>
          <w:divsChild>
            <w:div w:id="703945789">
              <w:marLeft w:val="0"/>
              <w:marRight w:val="0"/>
              <w:marTop w:val="0"/>
              <w:marBottom w:val="0"/>
              <w:divBdr>
                <w:top w:val="none" w:sz="0" w:space="0" w:color="auto"/>
                <w:left w:val="none" w:sz="0" w:space="0" w:color="auto"/>
                <w:bottom w:val="none" w:sz="0" w:space="0" w:color="auto"/>
                <w:right w:val="none" w:sz="0" w:space="0" w:color="auto"/>
              </w:divBdr>
            </w:div>
            <w:div w:id="1046293932">
              <w:marLeft w:val="0"/>
              <w:marRight w:val="0"/>
              <w:marTop w:val="0"/>
              <w:marBottom w:val="0"/>
              <w:divBdr>
                <w:top w:val="none" w:sz="0" w:space="0" w:color="auto"/>
                <w:left w:val="none" w:sz="0" w:space="0" w:color="auto"/>
                <w:bottom w:val="none" w:sz="0" w:space="0" w:color="auto"/>
                <w:right w:val="none" w:sz="0" w:space="0" w:color="auto"/>
              </w:divBdr>
            </w:div>
          </w:divsChild>
        </w:div>
        <w:div w:id="1276711148">
          <w:marLeft w:val="0"/>
          <w:marRight w:val="0"/>
          <w:marTop w:val="0"/>
          <w:marBottom w:val="0"/>
          <w:divBdr>
            <w:top w:val="none" w:sz="0" w:space="0" w:color="auto"/>
            <w:left w:val="none" w:sz="0" w:space="0" w:color="auto"/>
            <w:bottom w:val="none" w:sz="0" w:space="0" w:color="auto"/>
            <w:right w:val="none" w:sz="0" w:space="0" w:color="auto"/>
          </w:divBdr>
          <w:divsChild>
            <w:div w:id="1993175752">
              <w:marLeft w:val="0"/>
              <w:marRight w:val="0"/>
              <w:marTop w:val="0"/>
              <w:marBottom w:val="0"/>
              <w:divBdr>
                <w:top w:val="none" w:sz="0" w:space="0" w:color="auto"/>
                <w:left w:val="none" w:sz="0" w:space="0" w:color="auto"/>
                <w:bottom w:val="none" w:sz="0" w:space="0" w:color="auto"/>
                <w:right w:val="none" w:sz="0" w:space="0" w:color="auto"/>
              </w:divBdr>
            </w:div>
            <w:div w:id="146363597">
              <w:marLeft w:val="0"/>
              <w:marRight w:val="0"/>
              <w:marTop w:val="0"/>
              <w:marBottom w:val="0"/>
              <w:divBdr>
                <w:top w:val="none" w:sz="0" w:space="0" w:color="auto"/>
                <w:left w:val="none" w:sz="0" w:space="0" w:color="auto"/>
                <w:bottom w:val="none" w:sz="0" w:space="0" w:color="auto"/>
                <w:right w:val="none" w:sz="0" w:space="0" w:color="auto"/>
              </w:divBdr>
            </w:div>
          </w:divsChild>
        </w:div>
        <w:div w:id="1025643013">
          <w:marLeft w:val="0"/>
          <w:marRight w:val="0"/>
          <w:marTop w:val="0"/>
          <w:marBottom w:val="0"/>
          <w:divBdr>
            <w:top w:val="none" w:sz="0" w:space="0" w:color="auto"/>
            <w:left w:val="none" w:sz="0" w:space="0" w:color="auto"/>
            <w:bottom w:val="none" w:sz="0" w:space="0" w:color="auto"/>
            <w:right w:val="none" w:sz="0" w:space="0" w:color="auto"/>
          </w:divBdr>
          <w:divsChild>
            <w:div w:id="943657769">
              <w:marLeft w:val="0"/>
              <w:marRight w:val="0"/>
              <w:marTop w:val="0"/>
              <w:marBottom w:val="0"/>
              <w:divBdr>
                <w:top w:val="none" w:sz="0" w:space="0" w:color="auto"/>
                <w:left w:val="none" w:sz="0" w:space="0" w:color="auto"/>
                <w:bottom w:val="none" w:sz="0" w:space="0" w:color="auto"/>
                <w:right w:val="none" w:sz="0" w:space="0" w:color="auto"/>
              </w:divBdr>
            </w:div>
            <w:div w:id="477964753">
              <w:marLeft w:val="0"/>
              <w:marRight w:val="0"/>
              <w:marTop w:val="0"/>
              <w:marBottom w:val="0"/>
              <w:divBdr>
                <w:top w:val="none" w:sz="0" w:space="0" w:color="auto"/>
                <w:left w:val="none" w:sz="0" w:space="0" w:color="auto"/>
                <w:bottom w:val="none" w:sz="0" w:space="0" w:color="auto"/>
                <w:right w:val="none" w:sz="0" w:space="0" w:color="auto"/>
              </w:divBdr>
            </w:div>
          </w:divsChild>
        </w:div>
        <w:div w:id="15929619">
          <w:marLeft w:val="0"/>
          <w:marRight w:val="0"/>
          <w:marTop w:val="0"/>
          <w:marBottom w:val="0"/>
          <w:divBdr>
            <w:top w:val="none" w:sz="0" w:space="0" w:color="auto"/>
            <w:left w:val="none" w:sz="0" w:space="0" w:color="auto"/>
            <w:bottom w:val="none" w:sz="0" w:space="0" w:color="auto"/>
            <w:right w:val="none" w:sz="0" w:space="0" w:color="auto"/>
          </w:divBdr>
          <w:divsChild>
            <w:div w:id="1683555250">
              <w:marLeft w:val="0"/>
              <w:marRight w:val="0"/>
              <w:marTop w:val="0"/>
              <w:marBottom w:val="0"/>
              <w:divBdr>
                <w:top w:val="none" w:sz="0" w:space="0" w:color="auto"/>
                <w:left w:val="none" w:sz="0" w:space="0" w:color="auto"/>
                <w:bottom w:val="none" w:sz="0" w:space="0" w:color="auto"/>
                <w:right w:val="none" w:sz="0" w:space="0" w:color="auto"/>
              </w:divBdr>
            </w:div>
            <w:div w:id="1583682972">
              <w:marLeft w:val="0"/>
              <w:marRight w:val="0"/>
              <w:marTop w:val="0"/>
              <w:marBottom w:val="0"/>
              <w:divBdr>
                <w:top w:val="none" w:sz="0" w:space="0" w:color="auto"/>
                <w:left w:val="none" w:sz="0" w:space="0" w:color="auto"/>
                <w:bottom w:val="none" w:sz="0" w:space="0" w:color="auto"/>
                <w:right w:val="none" w:sz="0" w:space="0" w:color="auto"/>
              </w:divBdr>
            </w:div>
          </w:divsChild>
        </w:div>
        <w:div w:id="551699899">
          <w:marLeft w:val="0"/>
          <w:marRight w:val="0"/>
          <w:marTop w:val="0"/>
          <w:marBottom w:val="0"/>
          <w:divBdr>
            <w:top w:val="none" w:sz="0" w:space="0" w:color="auto"/>
            <w:left w:val="none" w:sz="0" w:space="0" w:color="auto"/>
            <w:bottom w:val="none" w:sz="0" w:space="0" w:color="auto"/>
            <w:right w:val="none" w:sz="0" w:space="0" w:color="auto"/>
          </w:divBdr>
          <w:divsChild>
            <w:div w:id="576091238">
              <w:marLeft w:val="0"/>
              <w:marRight w:val="0"/>
              <w:marTop w:val="0"/>
              <w:marBottom w:val="0"/>
              <w:divBdr>
                <w:top w:val="none" w:sz="0" w:space="0" w:color="auto"/>
                <w:left w:val="none" w:sz="0" w:space="0" w:color="auto"/>
                <w:bottom w:val="none" w:sz="0" w:space="0" w:color="auto"/>
                <w:right w:val="none" w:sz="0" w:space="0" w:color="auto"/>
              </w:divBdr>
            </w:div>
            <w:div w:id="30713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980">
      <w:bodyDiv w:val="1"/>
      <w:marLeft w:val="0"/>
      <w:marRight w:val="0"/>
      <w:marTop w:val="0"/>
      <w:marBottom w:val="0"/>
      <w:divBdr>
        <w:top w:val="none" w:sz="0" w:space="0" w:color="auto"/>
        <w:left w:val="none" w:sz="0" w:space="0" w:color="auto"/>
        <w:bottom w:val="none" w:sz="0" w:space="0" w:color="auto"/>
        <w:right w:val="none" w:sz="0" w:space="0" w:color="auto"/>
      </w:divBdr>
      <w:divsChild>
        <w:div w:id="1254584290">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animehaven.org/" TargetMode="External"/><Relationship Id="rId26" Type="http://schemas.openxmlformats.org/officeDocument/2006/relationships/image" Target="media/image12.jpeg"/><Relationship Id="rId39" Type="http://schemas.openxmlformats.org/officeDocument/2006/relationships/hyperlink" Target="http://www.animenova.org/" TargetMode="External"/><Relationship Id="rId21" Type="http://schemas.openxmlformats.org/officeDocument/2006/relationships/hyperlink" Target="http://www.animeseason.com/" TargetMode="External"/><Relationship Id="rId34" Type="http://schemas.openxmlformats.org/officeDocument/2006/relationships/image" Target="media/image16.jpeg"/><Relationship Id="rId42" Type="http://schemas.openxmlformats.org/officeDocument/2006/relationships/image" Target="media/image20.jpeg"/><Relationship Id="rId47" Type="http://schemas.openxmlformats.org/officeDocument/2006/relationships/hyperlink" Target="http://www.animehere.com/" TargetMode="External"/><Relationship Id="rId50" Type="http://schemas.openxmlformats.org/officeDocument/2006/relationships/image" Target="media/image24.jpeg"/><Relationship Id="rId55"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www.aiseesoft.com/images/anime-websites/kissanime.jpg" TargetMode="External"/><Relationship Id="rId17" Type="http://schemas.openxmlformats.org/officeDocument/2006/relationships/image" Target="media/image8.jpeg"/><Relationship Id="rId25" Type="http://schemas.openxmlformats.org/officeDocument/2006/relationships/hyperlink" Target="http://www.freemovielinker.com/" TargetMode="External"/><Relationship Id="rId33" Type="http://schemas.openxmlformats.org/officeDocument/2006/relationships/hyperlink" Target="http://anilinkz.tv/" TargetMode="External"/><Relationship Id="rId38" Type="http://schemas.openxmlformats.org/officeDocument/2006/relationships/image" Target="media/image18.jpeg"/><Relationship Id="rId46" Type="http://schemas.openxmlformats.org/officeDocument/2006/relationships/image" Target="media/image22.jpeg"/><Relationship Id="rId2" Type="http://schemas.openxmlformats.org/officeDocument/2006/relationships/styles" Target="styles.xml"/><Relationship Id="rId16" Type="http://schemas.openxmlformats.org/officeDocument/2006/relationships/hyperlink" Target="http://www.aiseesoft.com/images/anime-websites/crunchyroll.jpg" TargetMode="External"/><Relationship Id="rId20" Type="http://schemas.openxmlformats.org/officeDocument/2006/relationships/image" Target="media/image9.jpeg"/><Relationship Id="rId29" Type="http://schemas.openxmlformats.org/officeDocument/2006/relationships/hyperlink" Target="http://www.watch-anime.net/" TargetMode="External"/><Relationship Id="rId41" Type="http://schemas.openxmlformats.org/officeDocument/2006/relationships/hyperlink" Target="http://www.watchnaruto.tv/"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kissanime.to/" TargetMode="External"/><Relationship Id="rId24" Type="http://schemas.openxmlformats.org/officeDocument/2006/relationships/image" Target="media/image11.jpeg"/><Relationship Id="rId32" Type="http://schemas.openxmlformats.org/officeDocument/2006/relationships/image" Target="media/image15.jpeg"/><Relationship Id="rId37" Type="http://schemas.openxmlformats.org/officeDocument/2006/relationships/hyperlink" Target="http://animecrazy.eu/" TargetMode="External"/><Relationship Id="rId40" Type="http://schemas.openxmlformats.org/officeDocument/2006/relationships/image" Target="media/image19.jpeg"/><Relationship Id="rId45" Type="http://schemas.openxmlformats.org/officeDocument/2006/relationships/hyperlink" Target="http://www.animeultima.io/" TargetMode="External"/><Relationship Id="rId53" Type="http://schemas.openxmlformats.org/officeDocument/2006/relationships/hyperlink" Target="http://www.funimation.com/"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image" Target="media/image17.jpeg"/><Relationship Id="rId49" Type="http://schemas.openxmlformats.org/officeDocument/2006/relationships/hyperlink" Target="http://animeshow.tv/" TargetMode="External"/><Relationship Id="rId10" Type="http://schemas.openxmlformats.org/officeDocument/2006/relationships/image" Target="media/image5.jpeg"/><Relationship Id="rId19" Type="http://schemas.openxmlformats.org/officeDocument/2006/relationships/hyperlink" Target="http://www.aiseesoft.com/images/anime-websites/anime-heaven.jpg" TargetMode="External"/><Relationship Id="rId31" Type="http://schemas.openxmlformats.org/officeDocument/2006/relationships/hyperlink" Target="http://www.chia-anime.tv/" TargetMode="External"/><Relationship Id="rId44" Type="http://schemas.openxmlformats.org/officeDocument/2006/relationships/image" Target="media/image21.jpeg"/><Relationship Id="rId52" Type="http://schemas.openxmlformats.org/officeDocument/2006/relationships/image" Target="media/image2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www.aiseesoft.com/images/anime-websites/hulu-anime.jpg" TargetMode="External"/><Relationship Id="rId22" Type="http://schemas.openxmlformats.org/officeDocument/2006/relationships/hyperlink" Target="http://www.aiseesoft.com/images/anime-websites/anime-season.jpg" TargetMode="External"/><Relationship Id="rId27" Type="http://schemas.openxmlformats.org/officeDocument/2006/relationships/hyperlink" Target="http://www.soul-anime.cc/" TargetMode="External"/><Relationship Id="rId30" Type="http://schemas.openxmlformats.org/officeDocument/2006/relationships/image" Target="media/image14.jpeg"/><Relationship Id="rId35" Type="http://schemas.openxmlformats.org/officeDocument/2006/relationships/hyperlink" Target="http://www.gogoanime.com/" TargetMode="External"/><Relationship Id="rId43" Type="http://schemas.openxmlformats.org/officeDocument/2006/relationships/hyperlink" Target="http://www.animefreak.tv/" TargetMode="External"/><Relationship Id="rId48" Type="http://schemas.openxmlformats.org/officeDocument/2006/relationships/image" Target="media/image23.jpeg"/><Relationship Id="rId8" Type="http://schemas.openxmlformats.org/officeDocument/2006/relationships/image" Target="media/image3.jpeg"/><Relationship Id="rId51" Type="http://schemas.openxmlformats.org/officeDocument/2006/relationships/hyperlink" Target="http://animeseed.com/"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13</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MANNAH 3</dc:creator>
  <cp:lastModifiedBy>MANNAH 3</cp:lastModifiedBy>
  <cp:revision>1</cp:revision>
  <dcterms:created xsi:type="dcterms:W3CDTF">2017-03-08T11:28:00Z</dcterms:created>
  <dcterms:modified xsi:type="dcterms:W3CDTF">2017-03-08T13:09:00Z</dcterms:modified>
</cp:coreProperties>
</file>